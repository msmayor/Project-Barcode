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17BA4" w14:textId="77777777" w:rsidR="003746D1" w:rsidRDefault="003746D1">
      <w:pPr>
        <w:pStyle w:val="Header"/>
        <w:tabs>
          <w:tab w:val="clear" w:pos="4320"/>
          <w:tab w:val="clear" w:pos="8640"/>
        </w:tabs>
      </w:pPr>
    </w:p>
    <w:p w14:paraId="21410DBC" w14:textId="77777777" w:rsidR="003746D1" w:rsidRDefault="003746D1">
      <w:pPr>
        <w:jc w:val="center"/>
        <w:rPr>
          <w:b/>
          <w:smallCaps/>
          <w:sz w:val="36"/>
          <w:szCs w:val="36"/>
        </w:rPr>
      </w:pPr>
    </w:p>
    <w:p w14:paraId="57B89FE4" w14:textId="77777777" w:rsidR="003746D1" w:rsidRDefault="00474019">
      <w:pPr>
        <w:jc w:val="center"/>
        <w:rPr>
          <w:rFonts w:ascii="Arial" w:hAnsi="Arial"/>
          <w:b/>
          <w:i/>
          <w:sz w:val="26"/>
        </w:rPr>
      </w:pPr>
      <w:r>
        <w:rPr>
          <w:noProof/>
          <w:color w:val="063C73"/>
          <w:lang w:val="en-PH" w:eastAsia="en-PH"/>
        </w:rPr>
        <w:drawing>
          <wp:inline distT="0" distB="0" distL="0" distR="0" wp14:anchorId="64683E18" wp14:editId="0E230E97">
            <wp:extent cx="3209925" cy="523875"/>
            <wp:effectExtent l="0" t="0" r="9525" b="9525"/>
            <wp:docPr id="1" name="Picture 1" descr="Project Management Templat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Management Templa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523875"/>
                    </a:xfrm>
                    <a:prstGeom prst="rect">
                      <a:avLst/>
                    </a:prstGeom>
                    <a:noFill/>
                    <a:ln>
                      <a:noFill/>
                    </a:ln>
                  </pic:spPr>
                </pic:pic>
              </a:graphicData>
            </a:graphic>
          </wp:inline>
        </w:drawing>
      </w:r>
    </w:p>
    <w:p w14:paraId="60DAC950" w14:textId="77777777" w:rsidR="00786584" w:rsidRDefault="00786584">
      <w:pPr>
        <w:jc w:val="center"/>
        <w:rPr>
          <w:rFonts w:ascii="Arial" w:hAnsi="Arial"/>
          <w:b/>
          <w:i/>
          <w:sz w:val="26"/>
        </w:rPr>
      </w:pPr>
    </w:p>
    <w:p w14:paraId="4469F9F3" w14:textId="77777777" w:rsidR="00CC4435" w:rsidRDefault="00CC4435" w:rsidP="003C7355">
      <w:pPr>
        <w:jc w:val="center"/>
        <w:rPr>
          <w:b/>
          <w:smallCaps/>
          <w:sz w:val="24"/>
          <w:szCs w:val="24"/>
        </w:rPr>
      </w:pPr>
    </w:p>
    <w:p w14:paraId="30A6AABB" w14:textId="77777777" w:rsidR="003C7355" w:rsidRPr="00042845" w:rsidRDefault="00B15BE7" w:rsidP="003C7355">
      <w:pPr>
        <w:jc w:val="center"/>
        <w:rPr>
          <w:b/>
          <w:smallCaps/>
          <w:sz w:val="24"/>
          <w:szCs w:val="24"/>
        </w:rPr>
      </w:pPr>
      <w:r>
        <w:rPr>
          <w:b/>
          <w:smallCaps/>
          <w:sz w:val="24"/>
          <w:szCs w:val="24"/>
        </w:rPr>
        <w:t>Statement of Work</w:t>
      </w:r>
      <w:r w:rsidR="003C7355" w:rsidRPr="00042845">
        <w:rPr>
          <w:b/>
          <w:smallCaps/>
          <w:sz w:val="24"/>
          <w:szCs w:val="24"/>
        </w:rPr>
        <w:t xml:space="preserve"> Template</w:t>
      </w:r>
    </w:p>
    <w:p w14:paraId="04F09E68" w14:textId="77777777" w:rsidR="003C7355" w:rsidRDefault="003C7355" w:rsidP="003C7355">
      <w:pPr>
        <w:jc w:val="center"/>
        <w:rPr>
          <w:sz w:val="24"/>
          <w:szCs w:val="24"/>
        </w:rPr>
      </w:pPr>
      <w:r w:rsidRPr="00042845">
        <w:rPr>
          <w:sz w:val="24"/>
          <w:szCs w:val="24"/>
        </w:rPr>
        <w:t xml:space="preserve">This </w:t>
      </w:r>
      <w:r w:rsidR="00B15BE7">
        <w:rPr>
          <w:sz w:val="24"/>
          <w:szCs w:val="24"/>
        </w:rPr>
        <w:t>Statement of Work</w:t>
      </w:r>
      <w:r w:rsidRPr="00042845">
        <w:rPr>
          <w:sz w:val="24"/>
          <w:szCs w:val="24"/>
        </w:rPr>
        <w:t xml:space="preserve"> Template </w:t>
      </w:r>
      <w:r>
        <w:rPr>
          <w:sz w:val="24"/>
          <w:szCs w:val="24"/>
        </w:rPr>
        <w:t xml:space="preserve">is free for you to copy and use on your project </w:t>
      </w:r>
    </w:p>
    <w:p w14:paraId="1DF9A06C" w14:textId="77777777" w:rsidR="003C7355" w:rsidRDefault="003C7355" w:rsidP="003C7355">
      <w:pPr>
        <w:jc w:val="center"/>
        <w:rPr>
          <w:sz w:val="24"/>
          <w:szCs w:val="24"/>
        </w:rPr>
      </w:pPr>
      <w:proofErr w:type="gramStart"/>
      <w:r>
        <w:rPr>
          <w:sz w:val="24"/>
          <w:szCs w:val="24"/>
        </w:rPr>
        <w:t>and</w:t>
      </w:r>
      <w:proofErr w:type="gramEnd"/>
      <w:r>
        <w:rPr>
          <w:sz w:val="24"/>
          <w:szCs w:val="24"/>
        </w:rPr>
        <w:t xml:space="preserve"> within your organization. We hope that you find this template useful and</w:t>
      </w:r>
    </w:p>
    <w:p w14:paraId="0C8C2242" w14:textId="77777777" w:rsidR="003C7355" w:rsidRDefault="003C7355" w:rsidP="003C7355">
      <w:pPr>
        <w:jc w:val="center"/>
        <w:rPr>
          <w:sz w:val="24"/>
          <w:szCs w:val="24"/>
        </w:rPr>
      </w:pPr>
      <w:proofErr w:type="gramStart"/>
      <w:r>
        <w:rPr>
          <w:sz w:val="24"/>
          <w:szCs w:val="24"/>
        </w:rPr>
        <w:t>welcome</w:t>
      </w:r>
      <w:proofErr w:type="gramEnd"/>
      <w:r>
        <w:rPr>
          <w:sz w:val="24"/>
          <w:szCs w:val="24"/>
        </w:rPr>
        <w:t xml:space="preserve"> your comments. Public distribution of this document is only permitted</w:t>
      </w:r>
    </w:p>
    <w:p w14:paraId="770AFB57" w14:textId="77777777" w:rsidR="003C7355" w:rsidRPr="00042845" w:rsidRDefault="003C7355" w:rsidP="003C7355">
      <w:pPr>
        <w:jc w:val="center"/>
        <w:rPr>
          <w:sz w:val="24"/>
          <w:szCs w:val="24"/>
        </w:rPr>
      </w:pPr>
      <w:proofErr w:type="gramStart"/>
      <w:r>
        <w:rPr>
          <w:sz w:val="24"/>
          <w:szCs w:val="24"/>
        </w:rPr>
        <w:t>from</w:t>
      </w:r>
      <w:proofErr w:type="gramEnd"/>
      <w:r>
        <w:rPr>
          <w:sz w:val="24"/>
          <w:szCs w:val="24"/>
        </w:rPr>
        <w:t xml:space="preserve"> the Project Management Docs official website at:</w:t>
      </w:r>
    </w:p>
    <w:p w14:paraId="7B592FBD" w14:textId="77777777" w:rsidR="003746D1" w:rsidRPr="00A721B4" w:rsidRDefault="008A5A18">
      <w:pPr>
        <w:jc w:val="center"/>
        <w:rPr>
          <w:smallCaps/>
          <w:sz w:val="21"/>
          <w:szCs w:val="21"/>
        </w:rPr>
      </w:pPr>
      <w:hyperlink r:id="rId9" w:history="1">
        <w:r w:rsidR="003746D1" w:rsidRPr="00A721B4">
          <w:rPr>
            <w:rStyle w:val="Hyperlink"/>
            <w:sz w:val="21"/>
            <w:szCs w:val="21"/>
          </w:rPr>
          <w:t>www.</w:t>
        </w:r>
        <w:r w:rsidR="003746D1" w:rsidRPr="00A721B4">
          <w:rPr>
            <w:rStyle w:val="Hyperlink"/>
            <w:sz w:val="24"/>
            <w:szCs w:val="24"/>
          </w:rPr>
          <w:t>P</w:t>
        </w:r>
        <w:r w:rsidR="003746D1" w:rsidRPr="00A721B4">
          <w:rPr>
            <w:rStyle w:val="Hyperlink"/>
            <w:sz w:val="21"/>
            <w:szCs w:val="21"/>
          </w:rPr>
          <w:t>roject</w:t>
        </w:r>
        <w:r w:rsidR="003746D1" w:rsidRPr="00A721B4">
          <w:rPr>
            <w:rStyle w:val="Hyperlink"/>
            <w:sz w:val="24"/>
            <w:szCs w:val="24"/>
          </w:rPr>
          <w:t>M</w:t>
        </w:r>
        <w:r w:rsidR="003746D1" w:rsidRPr="00A721B4">
          <w:rPr>
            <w:rStyle w:val="Hyperlink"/>
            <w:sz w:val="21"/>
            <w:szCs w:val="21"/>
          </w:rPr>
          <w:t>anagement</w:t>
        </w:r>
        <w:r w:rsidR="003746D1" w:rsidRPr="00A721B4">
          <w:rPr>
            <w:rStyle w:val="Hyperlink"/>
            <w:sz w:val="24"/>
            <w:szCs w:val="24"/>
          </w:rPr>
          <w:t>D</w:t>
        </w:r>
        <w:r w:rsidR="003746D1" w:rsidRPr="00A721B4">
          <w:rPr>
            <w:rStyle w:val="Hyperlink"/>
            <w:sz w:val="21"/>
            <w:szCs w:val="21"/>
          </w:rPr>
          <w:t>ocs.com</w:t>
        </w:r>
      </w:hyperlink>
    </w:p>
    <w:p w14:paraId="27895EAC" w14:textId="77777777" w:rsidR="003746D1" w:rsidRDefault="003746D1">
      <w:pPr>
        <w:jc w:val="center"/>
        <w:rPr>
          <w:b/>
          <w:smallCaps/>
          <w:sz w:val="36"/>
          <w:szCs w:val="36"/>
        </w:rPr>
      </w:pPr>
    </w:p>
    <w:p w14:paraId="5C01AD72" w14:textId="77777777" w:rsidR="003746D1" w:rsidRDefault="003746D1">
      <w:pPr>
        <w:jc w:val="center"/>
        <w:rPr>
          <w:b/>
          <w:smallCaps/>
          <w:sz w:val="36"/>
          <w:szCs w:val="36"/>
        </w:rPr>
      </w:pPr>
    </w:p>
    <w:p w14:paraId="4767DAC3" w14:textId="77777777" w:rsidR="003746D1" w:rsidRPr="00397A13" w:rsidRDefault="00B15BE7">
      <w:pPr>
        <w:jc w:val="center"/>
        <w:rPr>
          <w:b/>
          <w:smallCaps/>
          <w:sz w:val="36"/>
          <w:szCs w:val="36"/>
        </w:rPr>
      </w:pPr>
      <w:r>
        <w:rPr>
          <w:b/>
          <w:smallCaps/>
          <w:sz w:val="36"/>
          <w:szCs w:val="36"/>
        </w:rPr>
        <w:t>Statement of Work (SOW)</w:t>
      </w:r>
    </w:p>
    <w:p w14:paraId="76403757" w14:textId="77777777" w:rsidR="003746D1" w:rsidRDefault="003746D1">
      <w:pPr>
        <w:jc w:val="center"/>
        <w:rPr>
          <w:b/>
          <w:smallCaps/>
          <w:sz w:val="28"/>
          <w:szCs w:val="28"/>
        </w:rPr>
      </w:pPr>
    </w:p>
    <w:p w14:paraId="1897EFE8" w14:textId="77777777" w:rsidR="003746D1" w:rsidRDefault="003746D1">
      <w:pPr>
        <w:jc w:val="center"/>
        <w:rPr>
          <w:b/>
          <w:smallCaps/>
          <w:sz w:val="28"/>
          <w:szCs w:val="28"/>
        </w:rPr>
      </w:pPr>
    </w:p>
    <w:p w14:paraId="17DB4EF5" w14:textId="77777777" w:rsidR="003746D1" w:rsidRDefault="003746D1">
      <w:pPr>
        <w:jc w:val="center"/>
        <w:rPr>
          <w:b/>
          <w:smallCaps/>
          <w:sz w:val="28"/>
          <w:szCs w:val="28"/>
        </w:rPr>
      </w:pPr>
    </w:p>
    <w:p w14:paraId="5370BEE8" w14:textId="77777777" w:rsidR="003746D1" w:rsidRDefault="003746D1">
      <w:pPr>
        <w:jc w:val="center"/>
        <w:rPr>
          <w:b/>
          <w:smallCaps/>
          <w:sz w:val="28"/>
          <w:szCs w:val="28"/>
        </w:rPr>
      </w:pPr>
    </w:p>
    <w:p w14:paraId="2758A313" w14:textId="77777777" w:rsidR="003746D1" w:rsidRDefault="003746D1">
      <w:pPr>
        <w:jc w:val="center"/>
        <w:rPr>
          <w:b/>
          <w:smallCaps/>
          <w:sz w:val="28"/>
          <w:szCs w:val="28"/>
        </w:rPr>
      </w:pPr>
      <w:r>
        <w:rPr>
          <w:b/>
          <w:smallCaps/>
          <w:sz w:val="28"/>
          <w:szCs w:val="28"/>
        </w:rPr>
        <w:t>Company Name</w:t>
      </w:r>
    </w:p>
    <w:p w14:paraId="0E74CCBF" w14:textId="77777777" w:rsidR="003746D1" w:rsidRDefault="003746D1">
      <w:pPr>
        <w:jc w:val="center"/>
        <w:rPr>
          <w:b/>
          <w:smallCaps/>
          <w:sz w:val="28"/>
          <w:szCs w:val="28"/>
        </w:rPr>
      </w:pPr>
      <w:r>
        <w:rPr>
          <w:b/>
          <w:smallCaps/>
          <w:sz w:val="28"/>
          <w:szCs w:val="28"/>
        </w:rPr>
        <w:t>Street Address</w:t>
      </w:r>
    </w:p>
    <w:p w14:paraId="31DF81BF" w14:textId="77777777" w:rsidR="003746D1" w:rsidRDefault="003746D1">
      <w:pPr>
        <w:jc w:val="center"/>
        <w:rPr>
          <w:b/>
          <w:smallCaps/>
          <w:sz w:val="28"/>
          <w:szCs w:val="28"/>
        </w:rPr>
      </w:pPr>
      <w:smartTag w:uri="urn:schemas-microsoft-com:office:smarttags" w:element="stockticker">
        <w:r>
          <w:rPr>
            <w:b/>
            <w:smallCaps/>
            <w:sz w:val="28"/>
            <w:szCs w:val="28"/>
          </w:rPr>
          <w:t>City</w:t>
        </w:r>
      </w:smartTag>
      <w:r>
        <w:rPr>
          <w:b/>
          <w:smallCaps/>
          <w:sz w:val="28"/>
          <w:szCs w:val="28"/>
        </w:rPr>
        <w:t>, State Zip Code</w:t>
      </w:r>
    </w:p>
    <w:p w14:paraId="6681455D" w14:textId="77777777" w:rsidR="003746D1" w:rsidRDefault="003746D1">
      <w:pPr>
        <w:jc w:val="center"/>
        <w:rPr>
          <w:b/>
          <w:smallCaps/>
          <w:sz w:val="28"/>
          <w:szCs w:val="28"/>
        </w:rPr>
      </w:pPr>
    </w:p>
    <w:p w14:paraId="084EFDD8" w14:textId="77777777" w:rsidR="003746D1" w:rsidRDefault="003746D1">
      <w:pPr>
        <w:jc w:val="center"/>
        <w:rPr>
          <w:b/>
          <w:smallCaps/>
          <w:sz w:val="28"/>
          <w:szCs w:val="28"/>
        </w:rPr>
      </w:pPr>
    </w:p>
    <w:p w14:paraId="596D0103" w14:textId="77777777" w:rsidR="003746D1" w:rsidRDefault="003746D1">
      <w:pPr>
        <w:jc w:val="center"/>
        <w:rPr>
          <w:b/>
          <w:smallCaps/>
          <w:sz w:val="28"/>
          <w:szCs w:val="28"/>
        </w:rPr>
      </w:pPr>
    </w:p>
    <w:p w14:paraId="45CCBD1C" w14:textId="77777777" w:rsidR="003746D1" w:rsidRPr="00397A13" w:rsidRDefault="003746D1">
      <w:pPr>
        <w:jc w:val="center"/>
        <w:rPr>
          <w:b/>
          <w:smallCaps/>
          <w:sz w:val="28"/>
          <w:szCs w:val="28"/>
        </w:rPr>
      </w:pPr>
      <w:r>
        <w:rPr>
          <w:b/>
          <w:smallCaps/>
          <w:sz w:val="28"/>
          <w:szCs w:val="28"/>
        </w:rPr>
        <w:t>Date</w:t>
      </w:r>
    </w:p>
    <w:p w14:paraId="5A7FC006" w14:textId="77777777" w:rsidR="003746D1" w:rsidRDefault="003746D1">
      <w:pPr>
        <w:pStyle w:val="Heading1"/>
        <w:rPr>
          <w:sz w:val="28"/>
        </w:rPr>
      </w:pPr>
    </w:p>
    <w:p w14:paraId="71F692C0" w14:textId="77777777" w:rsidR="003746D1" w:rsidRDefault="003746D1">
      <w:pPr>
        <w:rPr>
          <w:sz w:val="24"/>
        </w:rPr>
        <w:sectPr w:rsidR="003746D1" w:rsidSect="004E13D2">
          <w:headerReference w:type="default" r:id="rId10"/>
          <w:footerReference w:type="even" r:id="rId11"/>
          <w:footerReference w:type="default" r:id="rId12"/>
          <w:pgSz w:w="12240" w:h="15840" w:code="1"/>
          <w:pgMar w:top="1440" w:right="1440" w:bottom="1440" w:left="1440" w:header="720" w:footer="720" w:gutter="0"/>
          <w:cols w:space="720"/>
          <w:titlePg/>
        </w:sectPr>
      </w:pPr>
    </w:p>
    <w:p w14:paraId="1B68B129" w14:textId="77777777" w:rsidR="003746D1" w:rsidRDefault="003746D1">
      <w:pPr>
        <w:rPr>
          <w:sz w:val="24"/>
        </w:rPr>
      </w:pPr>
    </w:p>
    <w:p w14:paraId="1A612A78" w14:textId="77777777" w:rsidR="003746D1" w:rsidRPr="003A594F" w:rsidRDefault="003746D1">
      <w:pPr>
        <w:rPr>
          <w:b/>
          <w:smallCaps/>
          <w:sz w:val="28"/>
          <w:szCs w:val="28"/>
        </w:rPr>
      </w:pPr>
      <w:r w:rsidRPr="003A594F">
        <w:rPr>
          <w:b/>
          <w:smallCaps/>
          <w:sz w:val="28"/>
          <w:szCs w:val="28"/>
        </w:rPr>
        <w:t>Table of Contents</w:t>
      </w:r>
    </w:p>
    <w:p w14:paraId="1CA6F664" w14:textId="77777777" w:rsidR="00CC4435" w:rsidRDefault="003746D1">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473318" w:history="1">
        <w:r w:rsidR="00CC4435" w:rsidRPr="00542333">
          <w:rPr>
            <w:rStyle w:val="Hyperlink"/>
            <w:smallCaps/>
            <w:noProof/>
          </w:rPr>
          <w:t>Introduction/Background</w:t>
        </w:r>
        <w:r w:rsidR="00CC4435">
          <w:rPr>
            <w:noProof/>
            <w:webHidden/>
          </w:rPr>
          <w:tab/>
        </w:r>
        <w:r w:rsidR="00CC4435">
          <w:rPr>
            <w:noProof/>
            <w:webHidden/>
          </w:rPr>
          <w:fldChar w:fldCharType="begin"/>
        </w:r>
        <w:r w:rsidR="00CC4435">
          <w:rPr>
            <w:noProof/>
            <w:webHidden/>
          </w:rPr>
          <w:instrText xml:space="preserve"> PAGEREF _Toc332473318 \h </w:instrText>
        </w:r>
        <w:r w:rsidR="00CC4435">
          <w:rPr>
            <w:noProof/>
            <w:webHidden/>
          </w:rPr>
        </w:r>
        <w:r w:rsidR="00CC4435">
          <w:rPr>
            <w:noProof/>
            <w:webHidden/>
          </w:rPr>
          <w:fldChar w:fldCharType="separate"/>
        </w:r>
        <w:r w:rsidR="00CC4435">
          <w:rPr>
            <w:noProof/>
            <w:webHidden/>
          </w:rPr>
          <w:t>2</w:t>
        </w:r>
        <w:r w:rsidR="00CC4435">
          <w:rPr>
            <w:noProof/>
            <w:webHidden/>
          </w:rPr>
          <w:fldChar w:fldCharType="end"/>
        </w:r>
      </w:hyperlink>
    </w:p>
    <w:p w14:paraId="4C472807" w14:textId="77777777" w:rsidR="00CC4435" w:rsidRDefault="008A5A18">
      <w:pPr>
        <w:pStyle w:val="TOC1"/>
        <w:tabs>
          <w:tab w:val="right" w:leader="dot" w:pos="9350"/>
        </w:tabs>
        <w:rPr>
          <w:rFonts w:ascii="Calibri" w:eastAsia="SimSun" w:hAnsi="Calibri"/>
          <w:noProof/>
          <w:sz w:val="22"/>
          <w:szCs w:val="22"/>
          <w:lang w:eastAsia="zh-CN"/>
        </w:rPr>
      </w:pPr>
      <w:hyperlink w:anchor="_Toc332473319" w:history="1">
        <w:r w:rsidR="00CC4435" w:rsidRPr="00542333">
          <w:rPr>
            <w:rStyle w:val="Hyperlink"/>
            <w:smallCaps/>
            <w:noProof/>
          </w:rPr>
          <w:t>Scope of Work</w:t>
        </w:r>
        <w:r w:rsidR="00CC4435">
          <w:rPr>
            <w:noProof/>
            <w:webHidden/>
          </w:rPr>
          <w:tab/>
        </w:r>
        <w:r w:rsidR="00CC4435">
          <w:rPr>
            <w:noProof/>
            <w:webHidden/>
          </w:rPr>
          <w:fldChar w:fldCharType="begin"/>
        </w:r>
        <w:r w:rsidR="00CC4435">
          <w:rPr>
            <w:noProof/>
            <w:webHidden/>
          </w:rPr>
          <w:instrText xml:space="preserve"> PAGEREF _Toc332473319 \h </w:instrText>
        </w:r>
        <w:r w:rsidR="00CC4435">
          <w:rPr>
            <w:noProof/>
            <w:webHidden/>
          </w:rPr>
        </w:r>
        <w:r w:rsidR="00CC4435">
          <w:rPr>
            <w:noProof/>
            <w:webHidden/>
          </w:rPr>
          <w:fldChar w:fldCharType="separate"/>
        </w:r>
        <w:r w:rsidR="00CC4435">
          <w:rPr>
            <w:noProof/>
            <w:webHidden/>
          </w:rPr>
          <w:t>2</w:t>
        </w:r>
        <w:r w:rsidR="00CC4435">
          <w:rPr>
            <w:noProof/>
            <w:webHidden/>
          </w:rPr>
          <w:fldChar w:fldCharType="end"/>
        </w:r>
      </w:hyperlink>
    </w:p>
    <w:p w14:paraId="60D77C3E" w14:textId="77777777" w:rsidR="00CC4435" w:rsidRDefault="008A5A18">
      <w:pPr>
        <w:pStyle w:val="TOC1"/>
        <w:tabs>
          <w:tab w:val="right" w:leader="dot" w:pos="9350"/>
        </w:tabs>
        <w:rPr>
          <w:rFonts w:ascii="Calibri" w:eastAsia="SimSun" w:hAnsi="Calibri"/>
          <w:noProof/>
          <w:sz w:val="22"/>
          <w:szCs w:val="22"/>
          <w:lang w:eastAsia="zh-CN"/>
        </w:rPr>
      </w:pPr>
      <w:hyperlink w:anchor="_Toc332473320" w:history="1">
        <w:r w:rsidR="00CC4435" w:rsidRPr="00542333">
          <w:rPr>
            <w:rStyle w:val="Hyperlink"/>
            <w:smallCaps/>
            <w:noProof/>
          </w:rPr>
          <w:t>Period of Performance</w:t>
        </w:r>
        <w:r w:rsidR="00CC4435">
          <w:rPr>
            <w:noProof/>
            <w:webHidden/>
          </w:rPr>
          <w:tab/>
        </w:r>
        <w:r w:rsidR="00CC4435">
          <w:rPr>
            <w:noProof/>
            <w:webHidden/>
          </w:rPr>
          <w:fldChar w:fldCharType="begin"/>
        </w:r>
        <w:r w:rsidR="00CC4435">
          <w:rPr>
            <w:noProof/>
            <w:webHidden/>
          </w:rPr>
          <w:instrText xml:space="preserve"> PAGEREF _Toc332473320 \h </w:instrText>
        </w:r>
        <w:r w:rsidR="00CC4435">
          <w:rPr>
            <w:noProof/>
            <w:webHidden/>
          </w:rPr>
        </w:r>
        <w:r w:rsidR="00CC4435">
          <w:rPr>
            <w:noProof/>
            <w:webHidden/>
          </w:rPr>
          <w:fldChar w:fldCharType="separate"/>
        </w:r>
        <w:r w:rsidR="00CC4435">
          <w:rPr>
            <w:noProof/>
            <w:webHidden/>
          </w:rPr>
          <w:t>2</w:t>
        </w:r>
        <w:r w:rsidR="00CC4435">
          <w:rPr>
            <w:noProof/>
            <w:webHidden/>
          </w:rPr>
          <w:fldChar w:fldCharType="end"/>
        </w:r>
      </w:hyperlink>
    </w:p>
    <w:p w14:paraId="45C63F59" w14:textId="77777777" w:rsidR="00CC4435" w:rsidRDefault="008A5A18">
      <w:pPr>
        <w:pStyle w:val="TOC1"/>
        <w:tabs>
          <w:tab w:val="right" w:leader="dot" w:pos="9350"/>
        </w:tabs>
        <w:rPr>
          <w:rFonts w:ascii="Calibri" w:eastAsia="SimSun" w:hAnsi="Calibri"/>
          <w:noProof/>
          <w:sz w:val="22"/>
          <w:szCs w:val="22"/>
          <w:lang w:eastAsia="zh-CN"/>
        </w:rPr>
      </w:pPr>
      <w:hyperlink w:anchor="_Toc332473321" w:history="1">
        <w:r w:rsidR="00CC4435" w:rsidRPr="00542333">
          <w:rPr>
            <w:rStyle w:val="Hyperlink"/>
            <w:smallCaps/>
            <w:noProof/>
          </w:rPr>
          <w:t>Place of Performance</w:t>
        </w:r>
        <w:r w:rsidR="00CC4435">
          <w:rPr>
            <w:noProof/>
            <w:webHidden/>
          </w:rPr>
          <w:tab/>
        </w:r>
        <w:r w:rsidR="00CC4435">
          <w:rPr>
            <w:noProof/>
            <w:webHidden/>
          </w:rPr>
          <w:fldChar w:fldCharType="begin"/>
        </w:r>
        <w:r w:rsidR="00CC4435">
          <w:rPr>
            <w:noProof/>
            <w:webHidden/>
          </w:rPr>
          <w:instrText xml:space="preserve"> PAGEREF _Toc332473321 \h </w:instrText>
        </w:r>
        <w:r w:rsidR="00CC4435">
          <w:rPr>
            <w:noProof/>
            <w:webHidden/>
          </w:rPr>
        </w:r>
        <w:r w:rsidR="00CC4435">
          <w:rPr>
            <w:noProof/>
            <w:webHidden/>
          </w:rPr>
          <w:fldChar w:fldCharType="separate"/>
        </w:r>
        <w:r w:rsidR="00CC4435">
          <w:rPr>
            <w:noProof/>
            <w:webHidden/>
          </w:rPr>
          <w:t>3</w:t>
        </w:r>
        <w:r w:rsidR="00CC4435">
          <w:rPr>
            <w:noProof/>
            <w:webHidden/>
          </w:rPr>
          <w:fldChar w:fldCharType="end"/>
        </w:r>
      </w:hyperlink>
    </w:p>
    <w:p w14:paraId="61791797" w14:textId="77777777" w:rsidR="00CC4435" w:rsidRDefault="008A5A18">
      <w:pPr>
        <w:pStyle w:val="TOC1"/>
        <w:tabs>
          <w:tab w:val="right" w:leader="dot" w:pos="9350"/>
        </w:tabs>
        <w:rPr>
          <w:rFonts w:ascii="Calibri" w:eastAsia="SimSun" w:hAnsi="Calibri"/>
          <w:noProof/>
          <w:sz w:val="22"/>
          <w:szCs w:val="22"/>
          <w:lang w:eastAsia="zh-CN"/>
        </w:rPr>
      </w:pPr>
      <w:hyperlink w:anchor="_Toc332473322" w:history="1">
        <w:r w:rsidR="00CC4435" w:rsidRPr="00542333">
          <w:rPr>
            <w:rStyle w:val="Hyperlink"/>
            <w:smallCaps/>
            <w:noProof/>
          </w:rPr>
          <w:t>Work Requirements</w:t>
        </w:r>
        <w:r w:rsidR="00CC4435">
          <w:rPr>
            <w:noProof/>
            <w:webHidden/>
          </w:rPr>
          <w:tab/>
        </w:r>
        <w:r w:rsidR="00CC4435">
          <w:rPr>
            <w:noProof/>
            <w:webHidden/>
          </w:rPr>
          <w:fldChar w:fldCharType="begin"/>
        </w:r>
        <w:r w:rsidR="00CC4435">
          <w:rPr>
            <w:noProof/>
            <w:webHidden/>
          </w:rPr>
          <w:instrText xml:space="preserve"> PAGEREF _Toc332473322 \h </w:instrText>
        </w:r>
        <w:r w:rsidR="00CC4435">
          <w:rPr>
            <w:noProof/>
            <w:webHidden/>
          </w:rPr>
        </w:r>
        <w:r w:rsidR="00CC4435">
          <w:rPr>
            <w:noProof/>
            <w:webHidden/>
          </w:rPr>
          <w:fldChar w:fldCharType="separate"/>
        </w:r>
        <w:r w:rsidR="00CC4435">
          <w:rPr>
            <w:noProof/>
            <w:webHidden/>
          </w:rPr>
          <w:t>3</w:t>
        </w:r>
        <w:r w:rsidR="00CC4435">
          <w:rPr>
            <w:noProof/>
            <w:webHidden/>
          </w:rPr>
          <w:fldChar w:fldCharType="end"/>
        </w:r>
      </w:hyperlink>
    </w:p>
    <w:p w14:paraId="7D8AE906" w14:textId="77777777" w:rsidR="00CC4435" w:rsidRDefault="008A5A18">
      <w:pPr>
        <w:pStyle w:val="TOC1"/>
        <w:tabs>
          <w:tab w:val="right" w:leader="dot" w:pos="9350"/>
        </w:tabs>
        <w:rPr>
          <w:rFonts w:ascii="Calibri" w:eastAsia="SimSun" w:hAnsi="Calibri"/>
          <w:noProof/>
          <w:sz w:val="22"/>
          <w:szCs w:val="22"/>
          <w:lang w:eastAsia="zh-CN"/>
        </w:rPr>
      </w:pPr>
      <w:hyperlink w:anchor="_Toc332473323" w:history="1">
        <w:r w:rsidR="00CC4435" w:rsidRPr="00542333">
          <w:rPr>
            <w:rStyle w:val="Hyperlink"/>
            <w:smallCaps/>
            <w:noProof/>
          </w:rPr>
          <w:t>Schedule/Milestones</w:t>
        </w:r>
        <w:r w:rsidR="00CC4435">
          <w:rPr>
            <w:noProof/>
            <w:webHidden/>
          </w:rPr>
          <w:tab/>
        </w:r>
        <w:r w:rsidR="00CC4435">
          <w:rPr>
            <w:noProof/>
            <w:webHidden/>
          </w:rPr>
          <w:fldChar w:fldCharType="begin"/>
        </w:r>
        <w:r w:rsidR="00CC4435">
          <w:rPr>
            <w:noProof/>
            <w:webHidden/>
          </w:rPr>
          <w:instrText xml:space="preserve"> PAGEREF _Toc332473323 \h </w:instrText>
        </w:r>
        <w:r w:rsidR="00CC4435">
          <w:rPr>
            <w:noProof/>
            <w:webHidden/>
          </w:rPr>
        </w:r>
        <w:r w:rsidR="00CC4435">
          <w:rPr>
            <w:noProof/>
            <w:webHidden/>
          </w:rPr>
          <w:fldChar w:fldCharType="separate"/>
        </w:r>
        <w:r w:rsidR="00CC4435">
          <w:rPr>
            <w:noProof/>
            <w:webHidden/>
          </w:rPr>
          <w:t>4</w:t>
        </w:r>
        <w:r w:rsidR="00CC4435">
          <w:rPr>
            <w:noProof/>
            <w:webHidden/>
          </w:rPr>
          <w:fldChar w:fldCharType="end"/>
        </w:r>
      </w:hyperlink>
    </w:p>
    <w:p w14:paraId="551A7DF8" w14:textId="77777777" w:rsidR="00CC4435" w:rsidRDefault="008A5A18">
      <w:pPr>
        <w:pStyle w:val="TOC1"/>
        <w:tabs>
          <w:tab w:val="right" w:leader="dot" w:pos="9350"/>
        </w:tabs>
        <w:rPr>
          <w:rFonts w:ascii="Calibri" w:eastAsia="SimSun" w:hAnsi="Calibri"/>
          <w:noProof/>
          <w:sz w:val="22"/>
          <w:szCs w:val="22"/>
          <w:lang w:eastAsia="zh-CN"/>
        </w:rPr>
      </w:pPr>
      <w:hyperlink w:anchor="_Toc332473324" w:history="1">
        <w:r w:rsidR="00CC4435" w:rsidRPr="00542333">
          <w:rPr>
            <w:rStyle w:val="Hyperlink"/>
            <w:smallCaps/>
            <w:noProof/>
          </w:rPr>
          <w:t>Acceptance Criteria</w:t>
        </w:r>
        <w:r w:rsidR="00CC4435">
          <w:rPr>
            <w:noProof/>
            <w:webHidden/>
          </w:rPr>
          <w:tab/>
        </w:r>
        <w:r w:rsidR="00CC4435">
          <w:rPr>
            <w:noProof/>
            <w:webHidden/>
          </w:rPr>
          <w:fldChar w:fldCharType="begin"/>
        </w:r>
        <w:r w:rsidR="00CC4435">
          <w:rPr>
            <w:noProof/>
            <w:webHidden/>
          </w:rPr>
          <w:instrText xml:space="preserve"> PAGEREF _Toc332473324 \h </w:instrText>
        </w:r>
        <w:r w:rsidR="00CC4435">
          <w:rPr>
            <w:noProof/>
            <w:webHidden/>
          </w:rPr>
        </w:r>
        <w:r w:rsidR="00CC4435">
          <w:rPr>
            <w:noProof/>
            <w:webHidden/>
          </w:rPr>
          <w:fldChar w:fldCharType="separate"/>
        </w:r>
        <w:r w:rsidR="00CC4435">
          <w:rPr>
            <w:noProof/>
            <w:webHidden/>
          </w:rPr>
          <w:t>5</w:t>
        </w:r>
        <w:r w:rsidR="00CC4435">
          <w:rPr>
            <w:noProof/>
            <w:webHidden/>
          </w:rPr>
          <w:fldChar w:fldCharType="end"/>
        </w:r>
      </w:hyperlink>
    </w:p>
    <w:p w14:paraId="745F776B" w14:textId="77777777" w:rsidR="00CC4435" w:rsidRDefault="008A5A18">
      <w:pPr>
        <w:pStyle w:val="TOC1"/>
        <w:tabs>
          <w:tab w:val="right" w:leader="dot" w:pos="9350"/>
        </w:tabs>
        <w:rPr>
          <w:rFonts w:ascii="Calibri" w:eastAsia="SimSun" w:hAnsi="Calibri"/>
          <w:noProof/>
          <w:sz w:val="22"/>
          <w:szCs w:val="22"/>
          <w:lang w:eastAsia="zh-CN"/>
        </w:rPr>
      </w:pPr>
      <w:hyperlink w:anchor="_Toc332473325" w:history="1">
        <w:r w:rsidR="00CC4435" w:rsidRPr="00542333">
          <w:rPr>
            <w:rStyle w:val="Hyperlink"/>
            <w:smallCaps/>
            <w:noProof/>
          </w:rPr>
          <w:t>Other Requirements</w:t>
        </w:r>
        <w:r w:rsidR="00CC4435">
          <w:rPr>
            <w:noProof/>
            <w:webHidden/>
          </w:rPr>
          <w:tab/>
        </w:r>
        <w:r w:rsidR="00CC4435">
          <w:rPr>
            <w:noProof/>
            <w:webHidden/>
          </w:rPr>
          <w:fldChar w:fldCharType="begin"/>
        </w:r>
        <w:r w:rsidR="00CC4435">
          <w:rPr>
            <w:noProof/>
            <w:webHidden/>
          </w:rPr>
          <w:instrText xml:space="preserve"> PAGEREF _Toc332473325 \h </w:instrText>
        </w:r>
        <w:r w:rsidR="00CC4435">
          <w:rPr>
            <w:noProof/>
            <w:webHidden/>
          </w:rPr>
        </w:r>
        <w:r w:rsidR="00CC4435">
          <w:rPr>
            <w:noProof/>
            <w:webHidden/>
          </w:rPr>
          <w:fldChar w:fldCharType="separate"/>
        </w:r>
        <w:r w:rsidR="00CC4435">
          <w:rPr>
            <w:noProof/>
            <w:webHidden/>
          </w:rPr>
          <w:t>5</w:t>
        </w:r>
        <w:r w:rsidR="00CC4435">
          <w:rPr>
            <w:noProof/>
            <w:webHidden/>
          </w:rPr>
          <w:fldChar w:fldCharType="end"/>
        </w:r>
      </w:hyperlink>
    </w:p>
    <w:p w14:paraId="0D754C65" w14:textId="77777777" w:rsidR="003746D1" w:rsidRDefault="003746D1" w:rsidP="003746D1">
      <w:pPr>
        <w:ind w:left="720"/>
        <w:rPr>
          <w:sz w:val="24"/>
        </w:rPr>
      </w:pPr>
      <w:r>
        <w:rPr>
          <w:sz w:val="24"/>
        </w:rPr>
        <w:fldChar w:fldCharType="end"/>
      </w:r>
    </w:p>
    <w:p w14:paraId="6800705E" w14:textId="77777777" w:rsidR="003746D1" w:rsidRDefault="003746D1">
      <w:pPr>
        <w:rPr>
          <w:sz w:val="24"/>
        </w:rPr>
      </w:pPr>
    </w:p>
    <w:p w14:paraId="73E3B065" w14:textId="77777777" w:rsidR="003746D1" w:rsidRDefault="003746D1">
      <w:pPr>
        <w:rPr>
          <w:sz w:val="24"/>
        </w:rPr>
      </w:pPr>
    </w:p>
    <w:p w14:paraId="00F30244" w14:textId="77777777" w:rsidR="003746D1" w:rsidRDefault="003746D1">
      <w:pPr>
        <w:rPr>
          <w:sz w:val="24"/>
        </w:rPr>
      </w:pPr>
    </w:p>
    <w:p w14:paraId="05AA89A7" w14:textId="77777777" w:rsidR="003746D1" w:rsidRPr="00BE4208" w:rsidRDefault="003746D1" w:rsidP="003746D1">
      <w:pPr>
        <w:pStyle w:val="Heading1"/>
        <w:jc w:val="left"/>
        <w:rPr>
          <w:smallCaps/>
          <w:sz w:val="28"/>
          <w:szCs w:val="28"/>
        </w:rPr>
      </w:pPr>
      <w:r>
        <w:br w:type="page"/>
      </w:r>
      <w:bookmarkStart w:id="0" w:name="_Toc332473318"/>
      <w:r>
        <w:rPr>
          <w:smallCaps/>
          <w:sz w:val="28"/>
          <w:szCs w:val="28"/>
        </w:rPr>
        <w:lastRenderedPageBreak/>
        <w:t>Introduction</w:t>
      </w:r>
      <w:r w:rsidR="00B15BE7">
        <w:rPr>
          <w:smallCaps/>
          <w:sz w:val="28"/>
          <w:szCs w:val="28"/>
        </w:rPr>
        <w:t>/Background</w:t>
      </w:r>
      <w:bookmarkEnd w:id="0"/>
    </w:p>
    <w:p w14:paraId="7A6F7FD1" w14:textId="77777777" w:rsidR="003746D1" w:rsidRDefault="00D5696F" w:rsidP="003746D1">
      <w:pPr>
        <w:rPr>
          <w:color w:val="008000"/>
          <w:sz w:val="24"/>
        </w:rPr>
      </w:pPr>
      <w:r>
        <w:rPr>
          <w:color w:val="008000"/>
          <w:sz w:val="24"/>
        </w:rPr>
        <w:t xml:space="preserve">The </w:t>
      </w:r>
      <w:r w:rsidR="00D70461">
        <w:rPr>
          <w:color w:val="008000"/>
          <w:sz w:val="24"/>
        </w:rPr>
        <w:t>Statement of Work (SOW) is a document which describes the scope of work required to complete a specific project.  It is a formal document and must be agreed upon by all parties involved.  In order to be effective, the SOW must contain an appropriate level of detail so all parties clearly understand what work is required, the duration of the work involved, what the deliverables are, and what is acceptable.</w:t>
      </w:r>
      <w:r w:rsidR="00052887">
        <w:rPr>
          <w:color w:val="008000"/>
          <w:sz w:val="24"/>
        </w:rPr>
        <w:t xml:space="preserve">  This section should provide a general description of the project as well as highlight the project’s background and what is to be gained by the project.  As the SOW often accompanies a request for proposal (RFP), the SOW introduction and background is necessary for bidding vendors to familiarize their organizations with the project.</w:t>
      </w:r>
    </w:p>
    <w:p w14:paraId="22876A73" w14:textId="77777777" w:rsidR="003746D1" w:rsidRDefault="003746D1" w:rsidP="003746D1">
      <w:pPr>
        <w:rPr>
          <w:sz w:val="24"/>
        </w:rPr>
      </w:pPr>
    </w:p>
    <w:p w14:paraId="400B7932" w14:textId="77777777" w:rsidR="00403A6D" w:rsidRDefault="00D70461" w:rsidP="00B15BE7">
      <w:pPr>
        <w:rPr>
          <w:sz w:val="24"/>
        </w:rPr>
      </w:pPr>
      <w:r>
        <w:rPr>
          <w:sz w:val="24"/>
        </w:rPr>
        <w:t>Smith Consulting Group (SCG) has recently</w:t>
      </w:r>
      <w:r w:rsidR="00052887">
        <w:rPr>
          <w:sz w:val="24"/>
        </w:rPr>
        <w:t xml:space="preserve"> approved the Website Redesign P</w:t>
      </w:r>
      <w:r>
        <w:rPr>
          <w:sz w:val="24"/>
        </w:rPr>
        <w:t xml:space="preserve">roject in support of its strategic plan to enhance marketing and </w:t>
      </w:r>
      <w:r w:rsidR="00052887">
        <w:rPr>
          <w:sz w:val="24"/>
        </w:rPr>
        <w:t>customer service</w:t>
      </w:r>
      <w:r>
        <w:rPr>
          <w:sz w:val="24"/>
        </w:rPr>
        <w:t>.  In order to provide more timely feedback to prospective clients and improved customer int</w:t>
      </w:r>
      <w:r w:rsidR="00052887">
        <w:rPr>
          <w:sz w:val="24"/>
        </w:rPr>
        <w:t>eraction, the Website Redesign P</w:t>
      </w:r>
      <w:r>
        <w:rPr>
          <w:sz w:val="24"/>
        </w:rPr>
        <w:t>roject will focus on building a content ric</w:t>
      </w:r>
      <w:r w:rsidR="00052887">
        <w:rPr>
          <w:sz w:val="24"/>
        </w:rPr>
        <w:t>h website which provides a simplified and more user-friendly approach for</w:t>
      </w:r>
      <w:r>
        <w:rPr>
          <w:sz w:val="24"/>
        </w:rPr>
        <w:t xml:space="preserve"> existing and potential clients.  It is imperative that SGC utilizes its web site as a platform for communicating new developments, client testimonials, recent news, and other industry specific information.  SGC also realizes the importance of working with clients to develop tailored consulting solutions which the new web site will allow the ability to do. </w:t>
      </w:r>
      <w:r w:rsidR="00052887">
        <w:rPr>
          <w:sz w:val="24"/>
        </w:rPr>
        <w:t>In order to accomplish this, SGC seeks to outsource the design, testing, implementation, and training for the new website.  SGC anticipates that its new website will move the company forward in its multi-tiered approach to winning new clients and capturing additional market share.</w:t>
      </w:r>
    </w:p>
    <w:p w14:paraId="13354E94" w14:textId="77777777" w:rsidR="003746D1" w:rsidRDefault="003746D1" w:rsidP="003746D1">
      <w:pPr>
        <w:rPr>
          <w:sz w:val="24"/>
        </w:rPr>
      </w:pPr>
    </w:p>
    <w:p w14:paraId="7F144E51" w14:textId="77777777" w:rsidR="00BD327B" w:rsidRDefault="00B15BE7" w:rsidP="003746D1">
      <w:pPr>
        <w:pStyle w:val="Heading1"/>
        <w:jc w:val="left"/>
        <w:rPr>
          <w:smallCaps/>
          <w:sz w:val="28"/>
          <w:szCs w:val="28"/>
        </w:rPr>
      </w:pPr>
      <w:bookmarkStart w:id="1" w:name="_Toc332473319"/>
      <w:r>
        <w:rPr>
          <w:smallCaps/>
          <w:sz w:val="28"/>
          <w:szCs w:val="28"/>
        </w:rPr>
        <w:t>Scope of Work</w:t>
      </w:r>
      <w:bookmarkEnd w:id="1"/>
    </w:p>
    <w:p w14:paraId="24DC01F7" w14:textId="3656D4B5" w:rsidR="00071B13" w:rsidRDefault="00071B13" w:rsidP="00B15BE7">
      <w:pPr>
        <w:rPr>
          <w:sz w:val="24"/>
        </w:rPr>
      </w:pPr>
      <w:bookmarkStart w:id="2" w:name="_GoBack"/>
      <w:bookmarkEnd w:id="2"/>
    </w:p>
    <w:p w14:paraId="3C2AE46B" w14:textId="6F282B17" w:rsidR="00071B13" w:rsidRDefault="00071B13" w:rsidP="00B15BE7">
      <w:pPr>
        <w:rPr>
          <w:sz w:val="24"/>
        </w:rPr>
      </w:pPr>
      <w:r>
        <w:rPr>
          <w:sz w:val="24"/>
        </w:rPr>
        <w:t xml:space="preserve">The scope of work for the WS-AMS includes all planning, execution, implementation, testing and training for the software solution that will replace the existing method. The client would give feedback once the web application or software solution is presented to him. Each stage of the development of this software solution is presented to the client for if there are changes to be made, it is made during the development stage not after the software solution is to be deployed. </w:t>
      </w:r>
      <w:r w:rsidR="00DC3503">
        <w:rPr>
          <w:sz w:val="24"/>
        </w:rPr>
        <w:t>The client is the final judge if the solution is worthy in being used in their department. Specific deliverables and milestones will be listed in the Work Requirements and Schedules and Milestones sections of this SOW.</w:t>
      </w:r>
    </w:p>
    <w:p w14:paraId="27046875" w14:textId="77777777" w:rsidR="00DC3503" w:rsidRDefault="00DC3503" w:rsidP="00B15BE7">
      <w:pPr>
        <w:rPr>
          <w:sz w:val="24"/>
        </w:rPr>
      </w:pPr>
    </w:p>
    <w:p w14:paraId="730A0258" w14:textId="6208E6DF" w:rsidR="00DC3503" w:rsidRDefault="00DC3503" w:rsidP="00B15BE7">
      <w:pPr>
        <w:rPr>
          <w:sz w:val="24"/>
        </w:rPr>
      </w:pPr>
      <w:r>
        <w:rPr>
          <w:sz w:val="24"/>
        </w:rPr>
        <w:t>Not included in the scope of work for this project is any problem which is not related to the scope of this project.</w:t>
      </w:r>
    </w:p>
    <w:p w14:paraId="3F1DAB9D" w14:textId="77777777" w:rsidR="003746D1" w:rsidRDefault="003746D1" w:rsidP="003746D1">
      <w:pPr>
        <w:rPr>
          <w:sz w:val="24"/>
        </w:rPr>
      </w:pPr>
    </w:p>
    <w:p w14:paraId="704D699E" w14:textId="77777777" w:rsidR="003746D1" w:rsidRDefault="00B15BE7" w:rsidP="003746D1">
      <w:pPr>
        <w:pStyle w:val="Heading1"/>
        <w:jc w:val="left"/>
        <w:rPr>
          <w:smallCaps/>
          <w:sz w:val="28"/>
          <w:szCs w:val="28"/>
        </w:rPr>
      </w:pPr>
      <w:bookmarkStart w:id="3" w:name="_Toc332473320"/>
      <w:r>
        <w:rPr>
          <w:smallCaps/>
          <w:sz w:val="28"/>
          <w:szCs w:val="28"/>
        </w:rPr>
        <w:t>Period of Performance</w:t>
      </w:r>
      <w:bookmarkEnd w:id="3"/>
    </w:p>
    <w:p w14:paraId="360557CF" w14:textId="77777777" w:rsidR="00071B13" w:rsidRPr="00071B13" w:rsidRDefault="00071B13" w:rsidP="00071B13"/>
    <w:p w14:paraId="444C166E" w14:textId="77777777" w:rsidR="00071B13" w:rsidRPr="003B30D1" w:rsidRDefault="00071B13" w:rsidP="00071B13">
      <w:pPr>
        <w:rPr>
          <w:sz w:val="24"/>
        </w:rPr>
      </w:pPr>
      <w:r>
        <w:rPr>
          <w:sz w:val="24"/>
        </w:rPr>
        <w:t>The period of performance for the WS-AMS or Weather Station – Asset Management System is for one year (365 days) beginning on June 26, 2016 to June 27, 2016. All work must be scheduled properly so that there are no delays and the project would be deployed on time</w:t>
      </w:r>
    </w:p>
    <w:p w14:paraId="27B961E0" w14:textId="77777777" w:rsidR="003B30D1" w:rsidRDefault="003B30D1" w:rsidP="003746D1">
      <w:pPr>
        <w:rPr>
          <w:color w:val="008000"/>
          <w:sz w:val="24"/>
        </w:rPr>
      </w:pPr>
    </w:p>
    <w:p w14:paraId="0DEC885F" w14:textId="77777777" w:rsidR="003746D1" w:rsidRDefault="00B15BE7" w:rsidP="003746D1">
      <w:pPr>
        <w:pStyle w:val="Heading1"/>
        <w:jc w:val="left"/>
        <w:rPr>
          <w:smallCaps/>
          <w:sz w:val="28"/>
          <w:szCs w:val="28"/>
        </w:rPr>
      </w:pPr>
      <w:bookmarkStart w:id="4" w:name="_Toc212983619"/>
      <w:bookmarkStart w:id="5" w:name="_Toc332473321"/>
      <w:r>
        <w:rPr>
          <w:smallCaps/>
          <w:sz w:val="28"/>
          <w:szCs w:val="28"/>
        </w:rPr>
        <w:t xml:space="preserve">Place of </w:t>
      </w:r>
      <w:commentRangeStart w:id="6"/>
      <w:r>
        <w:rPr>
          <w:smallCaps/>
          <w:sz w:val="28"/>
          <w:szCs w:val="28"/>
        </w:rPr>
        <w:t>Performance</w:t>
      </w:r>
      <w:bookmarkEnd w:id="5"/>
      <w:commentRangeEnd w:id="6"/>
      <w:r w:rsidR="004D1E39">
        <w:rPr>
          <w:rStyle w:val="CommentReference"/>
          <w:b w:val="0"/>
        </w:rPr>
        <w:commentReference w:id="6"/>
      </w:r>
      <w:del w:id="7" w:author="Miguel Jaime Mayor" w:date="2016-10-11T16:57:00Z">
        <w:r w:rsidR="00E179C0" w:rsidDel="004D1E39">
          <w:rPr>
            <w:smallCaps/>
            <w:sz w:val="28"/>
            <w:szCs w:val="28"/>
          </w:rPr>
          <w:delText xml:space="preserve"> </w:delText>
        </w:r>
      </w:del>
    </w:p>
    <w:bookmarkEnd w:id="4"/>
    <w:p w14:paraId="46386E9E" w14:textId="77777777" w:rsidR="004963C0" w:rsidRDefault="004963C0" w:rsidP="00B15BE7">
      <w:pPr>
        <w:rPr>
          <w:sz w:val="24"/>
        </w:rPr>
      </w:pPr>
    </w:p>
    <w:p w14:paraId="7DF86F86" w14:textId="77777777" w:rsidR="004963C0" w:rsidRDefault="004963C0" w:rsidP="00B15BE7">
      <w:pPr>
        <w:rPr>
          <w:sz w:val="24"/>
        </w:rPr>
      </w:pPr>
      <w:r>
        <w:rPr>
          <w:sz w:val="24"/>
        </w:rPr>
        <w:lastRenderedPageBreak/>
        <w:t xml:space="preserve">The researchers and developers will conduct most of their work in both Asia Pacific College and at </w:t>
      </w:r>
      <w:proofErr w:type="spellStart"/>
      <w:r>
        <w:rPr>
          <w:sz w:val="24"/>
        </w:rPr>
        <w:t>Moonville</w:t>
      </w:r>
      <w:proofErr w:type="spellEnd"/>
      <w:r>
        <w:rPr>
          <w:sz w:val="24"/>
        </w:rPr>
        <w:t xml:space="preserve"> Iris 4624, </w:t>
      </w:r>
      <w:proofErr w:type="spellStart"/>
      <w:r>
        <w:rPr>
          <w:sz w:val="24"/>
        </w:rPr>
        <w:t>Bicutan</w:t>
      </w:r>
      <w:proofErr w:type="spellEnd"/>
      <w:r>
        <w:rPr>
          <w:sz w:val="24"/>
        </w:rPr>
        <w:t xml:space="preserve"> City. The researchers and developers will be required to meet twice a week at Asia Pacific College for documentation purposes as well as regular meetings. Also, meetings with the project adviser are done in Asia Pacific College. For work that is extensive and require longer work hours  such as web application development, work is done in 4624 Iris, </w:t>
      </w:r>
      <w:proofErr w:type="spellStart"/>
      <w:r>
        <w:rPr>
          <w:sz w:val="24"/>
        </w:rPr>
        <w:t>Bicutan</w:t>
      </w:r>
      <w:proofErr w:type="spellEnd"/>
      <w:r>
        <w:rPr>
          <w:sz w:val="24"/>
        </w:rPr>
        <w:t xml:space="preserve"> City, due to the allowed longer hours in the area.</w:t>
      </w:r>
    </w:p>
    <w:p w14:paraId="3EDB5680" w14:textId="77777777" w:rsidR="00FD55F1" w:rsidRDefault="00FD55F1" w:rsidP="003746D1">
      <w:pPr>
        <w:rPr>
          <w:sz w:val="24"/>
        </w:rPr>
      </w:pPr>
    </w:p>
    <w:p w14:paraId="7F9238D9" w14:textId="77777777" w:rsidR="00FD55F1" w:rsidRPr="00053602" w:rsidRDefault="00A818DE" w:rsidP="00FD55F1">
      <w:pPr>
        <w:pStyle w:val="Heading1"/>
        <w:jc w:val="left"/>
        <w:rPr>
          <w:smallCaps/>
          <w:sz w:val="28"/>
          <w:szCs w:val="28"/>
        </w:rPr>
      </w:pPr>
      <w:bookmarkStart w:id="8" w:name="_Toc332473322"/>
      <w:r>
        <w:rPr>
          <w:smallCaps/>
          <w:sz w:val="28"/>
          <w:szCs w:val="28"/>
        </w:rPr>
        <w:t>Work Requirements</w:t>
      </w:r>
      <w:bookmarkEnd w:id="8"/>
      <w:r w:rsidR="00E179C0">
        <w:rPr>
          <w:smallCaps/>
          <w:sz w:val="28"/>
          <w:szCs w:val="28"/>
        </w:rPr>
        <w:t xml:space="preserve"> </w:t>
      </w:r>
    </w:p>
    <w:p w14:paraId="279BE08F" w14:textId="77777777" w:rsidR="003746D1" w:rsidRDefault="00A818DE" w:rsidP="003746D1">
      <w:pPr>
        <w:rPr>
          <w:color w:val="008000"/>
          <w:sz w:val="24"/>
        </w:rPr>
      </w:pPr>
      <w:r>
        <w:rPr>
          <w:color w:val="008000"/>
          <w:sz w:val="24"/>
        </w:rPr>
        <w:t xml:space="preserve">This </w:t>
      </w:r>
      <w:r w:rsidR="009636D7">
        <w:rPr>
          <w:color w:val="008000"/>
          <w:sz w:val="24"/>
        </w:rPr>
        <w:t xml:space="preserve">section should include a description of the </w:t>
      </w:r>
      <w:r>
        <w:rPr>
          <w:color w:val="008000"/>
          <w:sz w:val="24"/>
        </w:rPr>
        <w:t>actual tasks which the project will require.</w:t>
      </w:r>
      <w:r w:rsidR="002D26BC">
        <w:rPr>
          <w:color w:val="008000"/>
          <w:sz w:val="24"/>
        </w:rPr>
        <w:t xml:space="preserve"> </w:t>
      </w:r>
      <w:r w:rsidR="00320A42">
        <w:rPr>
          <w:color w:val="008000"/>
          <w:sz w:val="24"/>
        </w:rPr>
        <w:t>This should include</w:t>
      </w:r>
      <w:r w:rsidR="003F278F">
        <w:rPr>
          <w:color w:val="008000"/>
          <w:sz w:val="24"/>
        </w:rPr>
        <w:t xml:space="preserve"> what tasks need to be completed in order for successful completion of this project/contract.</w:t>
      </w:r>
      <w:r w:rsidR="00320A42">
        <w:rPr>
          <w:color w:val="008000"/>
          <w:sz w:val="24"/>
        </w:rPr>
        <w:t xml:space="preserve">  As with all other portions of the SOW, every effort should be made to include as much detail as possible.</w:t>
      </w:r>
    </w:p>
    <w:p w14:paraId="22028E04" w14:textId="77777777" w:rsidR="00FD55F1" w:rsidRDefault="00FD55F1" w:rsidP="003746D1">
      <w:pPr>
        <w:rPr>
          <w:color w:val="008000"/>
          <w:sz w:val="24"/>
        </w:rPr>
      </w:pPr>
    </w:p>
    <w:p w14:paraId="570EEE8B" w14:textId="77777777" w:rsidR="00BD327B" w:rsidRDefault="00320A42" w:rsidP="00BD327B">
      <w:pPr>
        <w:rPr>
          <w:sz w:val="24"/>
        </w:rPr>
      </w:pPr>
      <w:r>
        <w:rPr>
          <w:sz w:val="24"/>
        </w:rPr>
        <w:t xml:space="preserve">As part of the Website Redesign Project the vendor will be responsible for performing </w:t>
      </w:r>
      <w:r w:rsidR="004D1E39">
        <w:rPr>
          <w:sz w:val="24"/>
        </w:rPr>
        <w:tab/>
      </w:r>
      <w:r>
        <w:rPr>
          <w:sz w:val="24"/>
        </w:rPr>
        <w:t xml:space="preserve"> throughout various stages of this project.  The following is a list of these tasks which will result in the successful completion of this project:</w:t>
      </w:r>
    </w:p>
    <w:p w14:paraId="72E22216" w14:textId="77777777" w:rsidR="00320A42" w:rsidRDefault="00320A42" w:rsidP="00BD327B">
      <w:pPr>
        <w:rPr>
          <w:sz w:val="24"/>
        </w:rPr>
      </w:pPr>
    </w:p>
    <w:p w14:paraId="68428CCB" w14:textId="77777777" w:rsidR="00320A42" w:rsidRDefault="00320A42" w:rsidP="00BD327B">
      <w:pPr>
        <w:rPr>
          <w:sz w:val="24"/>
        </w:rPr>
      </w:pPr>
      <w:r>
        <w:rPr>
          <w:sz w:val="24"/>
        </w:rPr>
        <w:t>Kickoff:</w:t>
      </w:r>
    </w:p>
    <w:p w14:paraId="5C2029AD" w14:textId="77777777" w:rsidR="00320A42" w:rsidRDefault="00320A42" w:rsidP="00320A42">
      <w:pPr>
        <w:numPr>
          <w:ilvl w:val="0"/>
          <w:numId w:val="44"/>
        </w:numPr>
        <w:rPr>
          <w:sz w:val="24"/>
        </w:rPr>
      </w:pPr>
      <w:r>
        <w:rPr>
          <w:sz w:val="24"/>
        </w:rPr>
        <w:t>Vendor will create and present detailed project plan including schedule, WBS, testin</w:t>
      </w:r>
      <w:r w:rsidR="00FE4529">
        <w:rPr>
          <w:sz w:val="24"/>
        </w:rPr>
        <w:t>g plan, implementation plan,</w:t>
      </w:r>
      <w:r>
        <w:rPr>
          <w:sz w:val="24"/>
        </w:rPr>
        <w:t xml:space="preserve"> training plan</w:t>
      </w:r>
      <w:r w:rsidR="00FE4529">
        <w:rPr>
          <w:sz w:val="24"/>
        </w:rPr>
        <w:t>, and transition plan</w:t>
      </w:r>
    </w:p>
    <w:p w14:paraId="58EBBB32" w14:textId="77777777" w:rsidR="00320A42" w:rsidRDefault="00320A42" w:rsidP="00320A42">
      <w:pPr>
        <w:numPr>
          <w:ilvl w:val="0"/>
          <w:numId w:val="44"/>
        </w:numPr>
        <w:rPr>
          <w:sz w:val="24"/>
        </w:rPr>
      </w:pPr>
      <w:r>
        <w:rPr>
          <w:sz w:val="24"/>
        </w:rPr>
        <w:t>Vendor will present project plan to SCG for review and approval</w:t>
      </w:r>
    </w:p>
    <w:p w14:paraId="667955D6" w14:textId="77777777" w:rsidR="00320A42" w:rsidRDefault="00320A42" w:rsidP="00BD327B">
      <w:pPr>
        <w:rPr>
          <w:sz w:val="24"/>
        </w:rPr>
      </w:pPr>
    </w:p>
    <w:p w14:paraId="57DEE96D" w14:textId="77777777" w:rsidR="00320A42" w:rsidRDefault="00320A42" w:rsidP="00BD327B">
      <w:pPr>
        <w:rPr>
          <w:sz w:val="24"/>
        </w:rPr>
      </w:pPr>
      <w:r>
        <w:rPr>
          <w:sz w:val="24"/>
        </w:rPr>
        <w:t>Design Phase:</w:t>
      </w:r>
    </w:p>
    <w:p w14:paraId="1DADF003" w14:textId="77777777" w:rsidR="00320A42" w:rsidRDefault="00320A42" w:rsidP="00320A42">
      <w:pPr>
        <w:numPr>
          <w:ilvl w:val="0"/>
          <w:numId w:val="43"/>
        </w:numPr>
        <w:rPr>
          <w:sz w:val="24"/>
        </w:rPr>
      </w:pPr>
      <w:r>
        <w:rPr>
          <w:sz w:val="24"/>
        </w:rPr>
        <w:t>Work with SCG to gather requirements</w:t>
      </w:r>
      <w:r w:rsidR="00645314">
        <w:rPr>
          <w:sz w:val="24"/>
        </w:rPr>
        <w:t xml:space="preserve"> and establish metrics</w:t>
      </w:r>
    </w:p>
    <w:p w14:paraId="34DD6EC5" w14:textId="77777777" w:rsidR="00320A42" w:rsidRDefault="00320A42" w:rsidP="00320A42">
      <w:pPr>
        <w:numPr>
          <w:ilvl w:val="0"/>
          <w:numId w:val="43"/>
        </w:numPr>
        <w:rPr>
          <w:sz w:val="24"/>
        </w:rPr>
      </w:pPr>
      <w:r>
        <w:rPr>
          <w:sz w:val="24"/>
        </w:rPr>
        <w:t>Create site design based on collected requirements</w:t>
      </w:r>
    </w:p>
    <w:p w14:paraId="2DEF4094" w14:textId="77777777" w:rsidR="00320A42" w:rsidRDefault="00320A42" w:rsidP="00320A42">
      <w:pPr>
        <w:numPr>
          <w:ilvl w:val="0"/>
          <w:numId w:val="43"/>
        </w:numPr>
        <w:rPr>
          <w:sz w:val="24"/>
        </w:rPr>
      </w:pPr>
      <w:r>
        <w:rPr>
          <w:sz w:val="24"/>
        </w:rPr>
        <w:t>Develop site design proposal for SCG review and approval</w:t>
      </w:r>
    </w:p>
    <w:p w14:paraId="4E8D2C68" w14:textId="77777777" w:rsidR="00645314" w:rsidRDefault="00645314" w:rsidP="00320A42">
      <w:pPr>
        <w:numPr>
          <w:ilvl w:val="0"/>
          <w:numId w:val="43"/>
        </w:numPr>
        <w:rPr>
          <w:sz w:val="24"/>
        </w:rPr>
      </w:pPr>
      <w:r>
        <w:rPr>
          <w:sz w:val="24"/>
        </w:rPr>
        <w:t>Present written status at weekly meeting</w:t>
      </w:r>
    </w:p>
    <w:p w14:paraId="18ED65EE" w14:textId="77777777" w:rsidR="00320A42" w:rsidRDefault="00320A42" w:rsidP="00320A42">
      <w:pPr>
        <w:rPr>
          <w:sz w:val="24"/>
        </w:rPr>
      </w:pPr>
    </w:p>
    <w:p w14:paraId="666C0E43" w14:textId="77777777" w:rsidR="00320A42" w:rsidRDefault="00320A42" w:rsidP="00320A42">
      <w:pPr>
        <w:rPr>
          <w:sz w:val="24"/>
        </w:rPr>
      </w:pPr>
      <w:r>
        <w:rPr>
          <w:sz w:val="24"/>
        </w:rPr>
        <w:t>Build Phase:</w:t>
      </w:r>
    </w:p>
    <w:p w14:paraId="5A6C0006" w14:textId="77777777" w:rsidR="00320A42" w:rsidRDefault="00320A42" w:rsidP="00320A42">
      <w:pPr>
        <w:numPr>
          <w:ilvl w:val="0"/>
          <w:numId w:val="43"/>
        </w:numPr>
        <w:rPr>
          <w:sz w:val="24"/>
        </w:rPr>
      </w:pPr>
      <w:r>
        <w:rPr>
          <w:sz w:val="24"/>
        </w:rPr>
        <w:t>Vendor will complete all coding for approved site design</w:t>
      </w:r>
    </w:p>
    <w:p w14:paraId="7C49BE4B" w14:textId="77777777" w:rsidR="00320A42" w:rsidRDefault="00320A42" w:rsidP="00320A42">
      <w:pPr>
        <w:numPr>
          <w:ilvl w:val="0"/>
          <w:numId w:val="43"/>
        </w:numPr>
        <w:rPr>
          <w:sz w:val="24"/>
        </w:rPr>
      </w:pPr>
      <w:r>
        <w:rPr>
          <w:sz w:val="24"/>
        </w:rPr>
        <w:t>Vendor will provide SCG with a detailed testing plan</w:t>
      </w:r>
    </w:p>
    <w:p w14:paraId="34163477" w14:textId="77777777" w:rsidR="00320A42" w:rsidRDefault="00320A42" w:rsidP="00320A42">
      <w:pPr>
        <w:numPr>
          <w:ilvl w:val="0"/>
          <w:numId w:val="43"/>
        </w:numPr>
        <w:rPr>
          <w:sz w:val="24"/>
        </w:rPr>
      </w:pPr>
      <w:r>
        <w:rPr>
          <w:sz w:val="24"/>
        </w:rPr>
        <w:t>Vendor will include all content provided by SCG on redesigned web site</w:t>
      </w:r>
    </w:p>
    <w:p w14:paraId="52E77E63" w14:textId="77777777" w:rsidR="00320A42" w:rsidRDefault="00320A42" w:rsidP="00320A42">
      <w:pPr>
        <w:numPr>
          <w:ilvl w:val="0"/>
          <w:numId w:val="43"/>
        </w:numPr>
        <w:rPr>
          <w:sz w:val="24"/>
        </w:rPr>
      </w:pPr>
      <w:r>
        <w:rPr>
          <w:sz w:val="24"/>
        </w:rPr>
        <w:t xml:space="preserve">Vendor will conduct testing in both their </w:t>
      </w:r>
      <w:proofErr w:type="spellStart"/>
      <w:r>
        <w:rPr>
          <w:sz w:val="24"/>
        </w:rPr>
        <w:t>iLab</w:t>
      </w:r>
      <w:proofErr w:type="spellEnd"/>
      <w:r>
        <w:rPr>
          <w:sz w:val="24"/>
        </w:rPr>
        <w:t xml:space="preserve"> as well as in a limited beta release</w:t>
      </w:r>
    </w:p>
    <w:p w14:paraId="15E88EE8" w14:textId="77777777" w:rsidR="00320A42" w:rsidRDefault="00320A42" w:rsidP="00320A42">
      <w:pPr>
        <w:numPr>
          <w:ilvl w:val="0"/>
          <w:numId w:val="43"/>
        </w:numPr>
        <w:rPr>
          <w:sz w:val="24"/>
        </w:rPr>
      </w:pPr>
      <w:r>
        <w:rPr>
          <w:sz w:val="24"/>
        </w:rPr>
        <w:t>Vendor will resolve any coding and site issues identified in testing</w:t>
      </w:r>
    </w:p>
    <w:p w14:paraId="15BF2630" w14:textId="77777777" w:rsidR="00320A42" w:rsidRDefault="00320A42" w:rsidP="00320A42">
      <w:pPr>
        <w:numPr>
          <w:ilvl w:val="0"/>
          <w:numId w:val="43"/>
        </w:numPr>
        <w:rPr>
          <w:sz w:val="24"/>
        </w:rPr>
      </w:pPr>
      <w:r>
        <w:rPr>
          <w:sz w:val="24"/>
        </w:rPr>
        <w:t>Vendor will compile a testing report to present to SCG for review/approval</w:t>
      </w:r>
    </w:p>
    <w:p w14:paraId="6128B2FD" w14:textId="77777777" w:rsidR="00645314" w:rsidRDefault="00645314" w:rsidP="00645314">
      <w:pPr>
        <w:numPr>
          <w:ilvl w:val="0"/>
          <w:numId w:val="43"/>
        </w:numPr>
        <w:rPr>
          <w:sz w:val="24"/>
        </w:rPr>
      </w:pPr>
      <w:r>
        <w:rPr>
          <w:sz w:val="24"/>
        </w:rPr>
        <w:t>Present written status at weekly meeting</w:t>
      </w:r>
    </w:p>
    <w:p w14:paraId="71676C8C" w14:textId="77777777" w:rsidR="00320A42" w:rsidRDefault="00320A42" w:rsidP="00320A42">
      <w:pPr>
        <w:rPr>
          <w:sz w:val="24"/>
        </w:rPr>
      </w:pPr>
    </w:p>
    <w:p w14:paraId="27BC327E" w14:textId="77777777" w:rsidR="00320A42" w:rsidRDefault="00320A42" w:rsidP="00320A42">
      <w:pPr>
        <w:rPr>
          <w:sz w:val="24"/>
        </w:rPr>
      </w:pPr>
      <w:r>
        <w:rPr>
          <w:sz w:val="24"/>
        </w:rPr>
        <w:t>Implementation Phase:</w:t>
      </w:r>
    </w:p>
    <w:p w14:paraId="79E9DA85" w14:textId="77777777" w:rsidR="00320A42" w:rsidRDefault="00320A42" w:rsidP="00320A42">
      <w:pPr>
        <w:numPr>
          <w:ilvl w:val="0"/>
          <w:numId w:val="43"/>
        </w:numPr>
        <w:rPr>
          <w:sz w:val="24"/>
        </w:rPr>
      </w:pPr>
      <w:r>
        <w:rPr>
          <w:sz w:val="24"/>
        </w:rPr>
        <w:t>Vendor will implement the newly redesigned web site on SCG servers</w:t>
      </w:r>
    </w:p>
    <w:p w14:paraId="1B711CDA" w14:textId="77777777" w:rsidR="00320A42" w:rsidRDefault="00320A42" w:rsidP="00320A42">
      <w:pPr>
        <w:numPr>
          <w:ilvl w:val="0"/>
          <w:numId w:val="43"/>
        </w:numPr>
        <w:rPr>
          <w:sz w:val="24"/>
        </w:rPr>
      </w:pPr>
      <w:r>
        <w:rPr>
          <w:sz w:val="24"/>
        </w:rPr>
        <w:t>Vendor will begin providing 24x7 web site support at this point forward until the end of the period of performance</w:t>
      </w:r>
    </w:p>
    <w:p w14:paraId="5D6C8679" w14:textId="77777777" w:rsidR="00645314" w:rsidRDefault="00645314" w:rsidP="00645314">
      <w:pPr>
        <w:numPr>
          <w:ilvl w:val="0"/>
          <w:numId w:val="43"/>
        </w:numPr>
        <w:rPr>
          <w:sz w:val="24"/>
        </w:rPr>
      </w:pPr>
      <w:r>
        <w:rPr>
          <w:sz w:val="24"/>
        </w:rPr>
        <w:t>Present written status at weekly meeting</w:t>
      </w:r>
    </w:p>
    <w:p w14:paraId="276FC166" w14:textId="77777777" w:rsidR="00320A42" w:rsidRDefault="00320A42" w:rsidP="00320A42">
      <w:pPr>
        <w:rPr>
          <w:sz w:val="24"/>
        </w:rPr>
      </w:pPr>
    </w:p>
    <w:p w14:paraId="055B400C" w14:textId="77777777" w:rsidR="00320A42" w:rsidRDefault="00320A42" w:rsidP="00320A42">
      <w:pPr>
        <w:rPr>
          <w:sz w:val="24"/>
        </w:rPr>
      </w:pPr>
      <w:r>
        <w:rPr>
          <w:sz w:val="24"/>
        </w:rPr>
        <w:t>Training Phase:</w:t>
      </w:r>
    </w:p>
    <w:p w14:paraId="18B4C59B" w14:textId="77777777" w:rsidR="00FE4529" w:rsidRDefault="00320A42" w:rsidP="00FE4529">
      <w:pPr>
        <w:numPr>
          <w:ilvl w:val="0"/>
          <w:numId w:val="43"/>
        </w:numPr>
        <w:rPr>
          <w:sz w:val="24"/>
        </w:rPr>
      </w:pPr>
      <w:r>
        <w:rPr>
          <w:sz w:val="24"/>
        </w:rPr>
        <w:lastRenderedPageBreak/>
        <w:t>Vendor will provide training in accordance with approved training plan provided in the kickoff</w:t>
      </w:r>
    </w:p>
    <w:p w14:paraId="6A0D9C74" w14:textId="77777777" w:rsidR="00645314" w:rsidRDefault="00645314" w:rsidP="00645314">
      <w:pPr>
        <w:numPr>
          <w:ilvl w:val="0"/>
          <w:numId w:val="43"/>
        </w:numPr>
        <w:rPr>
          <w:sz w:val="24"/>
        </w:rPr>
      </w:pPr>
      <w:r>
        <w:rPr>
          <w:sz w:val="24"/>
        </w:rPr>
        <w:t>Present written status at weekly meeting</w:t>
      </w:r>
    </w:p>
    <w:p w14:paraId="2738037B" w14:textId="77777777" w:rsidR="00FE4529" w:rsidRDefault="00FE4529" w:rsidP="00FE4529">
      <w:pPr>
        <w:rPr>
          <w:sz w:val="24"/>
        </w:rPr>
      </w:pPr>
    </w:p>
    <w:p w14:paraId="2AEA4A65" w14:textId="77777777" w:rsidR="00FE4529" w:rsidRDefault="00FE4529" w:rsidP="00FE4529">
      <w:pPr>
        <w:rPr>
          <w:sz w:val="24"/>
        </w:rPr>
      </w:pPr>
      <w:r>
        <w:rPr>
          <w:sz w:val="24"/>
        </w:rPr>
        <w:t>Project Handoff/Closure:</w:t>
      </w:r>
    </w:p>
    <w:p w14:paraId="7934CDD1" w14:textId="77777777" w:rsidR="00FE4529" w:rsidRDefault="00FE4529" w:rsidP="00FE4529">
      <w:pPr>
        <w:numPr>
          <w:ilvl w:val="0"/>
          <w:numId w:val="43"/>
        </w:numPr>
        <w:rPr>
          <w:sz w:val="24"/>
        </w:rPr>
      </w:pPr>
      <w:r>
        <w:rPr>
          <w:sz w:val="24"/>
        </w:rPr>
        <w:t>Vendor will provide SCG with all documentation in accordance with the approved project plan</w:t>
      </w:r>
    </w:p>
    <w:p w14:paraId="79C8D5EA" w14:textId="77777777" w:rsidR="00FE4529" w:rsidRDefault="00FE4529" w:rsidP="00FE4529">
      <w:pPr>
        <w:numPr>
          <w:ilvl w:val="0"/>
          <w:numId w:val="43"/>
        </w:numPr>
        <w:rPr>
          <w:sz w:val="24"/>
        </w:rPr>
      </w:pPr>
      <w:r>
        <w:rPr>
          <w:sz w:val="24"/>
        </w:rPr>
        <w:t>Vendor will present project closure report to SCG for review and approval</w:t>
      </w:r>
    </w:p>
    <w:p w14:paraId="28C3701D" w14:textId="77777777" w:rsidR="00FE4529" w:rsidRDefault="00FE4529" w:rsidP="00FE4529">
      <w:pPr>
        <w:numPr>
          <w:ilvl w:val="0"/>
          <w:numId w:val="43"/>
        </w:numPr>
        <w:rPr>
          <w:sz w:val="24"/>
        </w:rPr>
      </w:pPr>
      <w:r>
        <w:rPr>
          <w:sz w:val="24"/>
        </w:rPr>
        <w:t>Vendor will complete the project requirements checklist showing that all project tasks have been completed</w:t>
      </w:r>
    </w:p>
    <w:p w14:paraId="6CB0D6FC" w14:textId="77777777" w:rsidR="00FE4529" w:rsidRDefault="00FE4529" w:rsidP="00FE4529">
      <w:pPr>
        <w:numPr>
          <w:ilvl w:val="0"/>
          <w:numId w:val="43"/>
        </w:numPr>
        <w:rPr>
          <w:sz w:val="24"/>
        </w:rPr>
      </w:pPr>
      <w:r>
        <w:rPr>
          <w:sz w:val="24"/>
        </w:rPr>
        <w:t>Vendor will conclude 24x7 web support at 11:59pm on the final day of the period of performance</w:t>
      </w:r>
    </w:p>
    <w:p w14:paraId="57346234" w14:textId="77777777" w:rsidR="00645314" w:rsidRDefault="00645314" w:rsidP="00645314">
      <w:pPr>
        <w:numPr>
          <w:ilvl w:val="0"/>
          <w:numId w:val="43"/>
        </w:numPr>
        <w:rPr>
          <w:sz w:val="24"/>
        </w:rPr>
      </w:pPr>
      <w:r>
        <w:rPr>
          <w:sz w:val="24"/>
        </w:rPr>
        <w:t>Present written status at weekly meeting</w:t>
      </w:r>
    </w:p>
    <w:p w14:paraId="0FA84B05" w14:textId="77777777" w:rsidR="00645314" w:rsidRDefault="00645314" w:rsidP="00645314">
      <w:pPr>
        <w:ind w:left="360"/>
        <w:rPr>
          <w:sz w:val="24"/>
        </w:rPr>
      </w:pPr>
    </w:p>
    <w:p w14:paraId="4652C865" w14:textId="77777777" w:rsidR="00BA5ACA" w:rsidRPr="00053602" w:rsidRDefault="00BA5ACA" w:rsidP="00BA5ACA">
      <w:pPr>
        <w:pStyle w:val="Heading1"/>
        <w:jc w:val="left"/>
        <w:rPr>
          <w:smallCaps/>
          <w:sz w:val="28"/>
          <w:szCs w:val="28"/>
        </w:rPr>
      </w:pPr>
      <w:bookmarkStart w:id="9" w:name="_Toc332473323"/>
      <w:r>
        <w:rPr>
          <w:smallCaps/>
          <w:sz w:val="28"/>
          <w:szCs w:val="28"/>
        </w:rPr>
        <w:t>Schedule/Milestones</w:t>
      </w:r>
      <w:bookmarkEnd w:id="9"/>
    </w:p>
    <w:p w14:paraId="70DEB2C4" w14:textId="77777777" w:rsidR="00BA5ACA" w:rsidRDefault="00EC1D99" w:rsidP="00BA5ACA">
      <w:pPr>
        <w:rPr>
          <w:color w:val="008000"/>
          <w:sz w:val="24"/>
        </w:rPr>
      </w:pPr>
      <w:r>
        <w:rPr>
          <w:color w:val="008000"/>
          <w:sz w:val="24"/>
        </w:rPr>
        <w:t>This section should define the s</w:t>
      </w:r>
      <w:r w:rsidR="000B023D">
        <w:rPr>
          <w:color w:val="008000"/>
          <w:sz w:val="24"/>
        </w:rPr>
        <w:t>chedul</w:t>
      </w:r>
      <w:r>
        <w:rPr>
          <w:color w:val="008000"/>
          <w:sz w:val="24"/>
        </w:rPr>
        <w:t xml:space="preserve">e of deliverables and milestones for this project.  </w:t>
      </w:r>
      <w:r w:rsidR="00320A42">
        <w:rPr>
          <w:color w:val="008000"/>
          <w:sz w:val="24"/>
        </w:rPr>
        <w:t>Since the SOW often accompanies the RFP for the project, it is imperative that all milestones, tasks, and schedule information are as accurate as possible since vendors will need to consider these items in their proposals.</w:t>
      </w:r>
    </w:p>
    <w:p w14:paraId="2A7CEE82" w14:textId="77777777" w:rsidR="00BA5ACA" w:rsidRDefault="00BA5ACA" w:rsidP="00BA5ACA">
      <w:pPr>
        <w:rPr>
          <w:color w:val="008000"/>
          <w:sz w:val="24"/>
        </w:rPr>
      </w:pPr>
    </w:p>
    <w:p w14:paraId="15D6BAE2" w14:textId="77777777" w:rsidR="00645314" w:rsidRDefault="00645314" w:rsidP="00BA5ACA">
      <w:pPr>
        <w:rPr>
          <w:sz w:val="24"/>
        </w:rPr>
      </w:pPr>
      <w:r>
        <w:rPr>
          <w:sz w:val="24"/>
        </w:rPr>
        <w:t>The below list consists of the initial milestones identified for the Website Redesign Project:</w:t>
      </w:r>
    </w:p>
    <w:p w14:paraId="69CC38C8" w14:textId="77777777" w:rsidR="00645314" w:rsidRDefault="00645314" w:rsidP="00BA5ACA">
      <w:pPr>
        <w:rPr>
          <w:sz w:val="24"/>
        </w:rPr>
      </w:pPr>
    </w:p>
    <w:p w14:paraId="5AAB31D6" w14:textId="77777777" w:rsidR="00BA5ACA" w:rsidRDefault="00B5346E" w:rsidP="00BA5ACA">
      <w:pPr>
        <w:rPr>
          <w:sz w:val="24"/>
        </w:rPr>
      </w:pPr>
      <w:r>
        <w:rPr>
          <w:sz w:val="24"/>
        </w:rPr>
        <w:t xml:space="preserve">RFP/SOW Release </w:t>
      </w:r>
      <w:r>
        <w:rPr>
          <w:sz w:val="24"/>
        </w:rPr>
        <w:tab/>
      </w:r>
      <w:r>
        <w:rPr>
          <w:sz w:val="24"/>
        </w:rPr>
        <w:tab/>
      </w:r>
      <w:r>
        <w:rPr>
          <w:sz w:val="24"/>
        </w:rPr>
        <w:tab/>
      </w:r>
      <w:r>
        <w:rPr>
          <w:sz w:val="24"/>
        </w:rPr>
        <w:tab/>
      </w:r>
      <w:r>
        <w:rPr>
          <w:sz w:val="24"/>
        </w:rPr>
        <w:tab/>
      </w:r>
      <w:r>
        <w:rPr>
          <w:sz w:val="24"/>
        </w:rPr>
        <w:tab/>
        <w:t>January 2, 20</w:t>
      </w:r>
      <w:r w:rsidR="00DF1D3E">
        <w:rPr>
          <w:sz w:val="24"/>
        </w:rPr>
        <w:t>xx</w:t>
      </w:r>
    </w:p>
    <w:p w14:paraId="74A3CF22" w14:textId="77777777" w:rsidR="00B5346E" w:rsidRDefault="00B5346E" w:rsidP="00BA5ACA">
      <w:pPr>
        <w:rPr>
          <w:sz w:val="24"/>
        </w:rPr>
      </w:pPr>
      <w:r>
        <w:rPr>
          <w:sz w:val="24"/>
        </w:rPr>
        <w:t>Vendor Selection Review</w:t>
      </w:r>
      <w:r>
        <w:rPr>
          <w:sz w:val="24"/>
        </w:rPr>
        <w:tab/>
      </w:r>
      <w:r>
        <w:rPr>
          <w:sz w:val="24"/>
        </w:rPr>
        <w:tab/>
      </w:r>
      <w:r>
        <w:rPr>
          <w:sz w:val="24"/>
        </w:rPr>
        <w:tab/>
      </w:r>
      <w:r>
        <w:rPr>
          <w:sz w:val="24"/>
        </w:rPr>
        <w:tab/>
      </w:r>
      <w:r>
        <w:rPr>
          <w:sz w:val="24"/>
        </w:rPr>
        <w:tab/>
        <w:t>February 1-28, 20</w:t>
      </w:r>
      <w:r w:rsidR="00DF1D3E">
        <w:rPr>
          <w:sz w:val="24"/>
        </w:rPr>
        <w:t>xx</w:t>
      </w:r>
    </w:p>
    <w:p w14:paraId="4B4E36E0" w14:textId="77777777" w:rsidR="00B5346E" w:rsidRDefault="00B5346E" w:rsidP="00BA5ACA">
      <w:pPr>
        <w:rPr>
          <w:sz w:val="24"/>
        </w:rPr>
      </w:pPr>
      <w:r>
        <w:rPr>
          <w:sz w:val="24"/>
        </w:rPr>
        <w:t>Vendor Selection</w:t>
      </w:r>
      <w:r>
        <w:rPr>
          <w:sz w:val="24"/>
        </w:rPr>
        <w:tab/>
      </w:r>
      <w:r>
        <w:rPr>
          <w:sz w:val="24"/>
        </w:rPr>
        <w:tab/>
      </w:r>
      <w:r>
        <w:rPr>
          <w:sz w:val="24"/>
        </w:rPr>
        <w:tab/>
      </w:r>
      <w:r>
        <w:rPr>
          <w:sz w:val="24"/>
        </w:rPr>
        <w:tab/>
      </w:r>
      <w:r>
        <w:rPr>
          <w:sz w:val="24"/>
        </w:rPr>
        <w:tab/>
      </w:r>
      <w:r>
        <w:rPr>
          <w:sz w:val="24"/>
        </w:rPr>
        <w:tab/>
        <w:t>March 1, 20</w:t>
      </w:r>
      <w:r w:rsidR="00DF1D3E">
        <w:rPr>
          <w:sz w:val="24"/>
        </w:rPr>
        <w:t>xx</w:t>
      </w:r>
    </w:p>
    <w:p w14:paraId="129BFC08" w14:textId="77777777" w:rsidR="00B5346E" w:rsidRDefault="00B5346E" w:rsidP="00BA5ACA">
      <w:pPr>
        <w:rPr>
          <w:sz w:val="24"/>
        </w:rPr>
      </w:pPr>
      <w:r>
        <w:rPr>
          <w:sz w:val="24"/>
        </w:rPr>
        <w:t>Period of Performance Begins</w:t>
      </w:r>
      <w:r>
        <w:rPr>
          <w:sz w:val="24"/>
        </w:rPr>
        <w:tab/>
      </w:r>
      <w:r>
        <w:rPr>
          <w:sz w:val="24"/>
        </w:rPr>
        <w:tab/>
      </w:r>
      <w:r>
        <w:rPr>
          <w:sz w:val="24"/>
        </w:rPr>
        <w:tab/>
      </w:r>
      <w:r>
        <w:rPr>
          <w:sz w:val="24"/>
        </w:rPr>
        <w:tab/>
        <w:t>March 2, 20</w:t>
      </w:r>
      <w:r w:rsidR="00DF1D3E">
        <w:rPr>
          <w:sz w:val="24"/>
        </w:rPr>
        <w:t>xx</w:t>
      </w:r>
    </w:p>
    <w:p w14:paraId="05206B6B" w14:textId="77777777" w:rsidR="00B5346E" w:rsidRDefault="00B5346E" w:rsidP="00BA5ACA">
      <w:pPr>
        <w:rPr>
          <w:sz w:val="24"/>
        </w:rPr>
      </w:pPr>
      <w:r>
        <w:rPr>
          <w:sz w:val="24"/>
        </w:rPr>
        <w:t>Website Design Review</w:t>
      </w:r>
      <w:r>
        <w:rPr>
          <w:sz w:val="24"/>
        </w:rPr>
        <w:tab/>
      </w:r>
      <w:r>
        <w:rPr>
          <w:sz w:val="24"/>
        </w:rPr>
        <w:tab/>
      </w:r>
      <w:r>
        <w:rPr>
          <w:sz w:val="24"/>
        </w:rPr>
        <w:tab/>
      </w:r>
      <w:r>
        <w:rPr>
          <w:sz w:val="24"/>
        </w:rPr>
        <w:tab/>
      </w:r>
      <w:r>
        <w:rPr>
          <w:sz w:val="24"/>
        </w:rPr>
        <w:tab/>
        <w:t>August 31, 20</w:t>
      </w:r>
      <w:r w:rsidR="00DF1D3E">
        <w:rPr>
          <w:sz w:val="24"/>
        </w:rPr>
        <w:t>xx</w:t>
      </w:r>
    </w:p>
    <w:p w14:paraId="47C5974D" w14:textId="77777777" w:rsidR="00B5346E" w:rsidRDefault="00B5346E" w:rsidP="00BA5ACA">
      <w:pPr>
        <w:rPr>
          <w:sz w:val="24"/>
        </w:rPr>
      </w:pPr>
      <w:r>
        <w:rPr>
          <w:sz w:val="24"/>
        </w:rPr>
        <w:t>Website Implementation Review</w:t>
      </w:r>
      <w:r>
        <w:rPr>
          <w:sz w:val="24"/>
        </w:rPr>
        <w:tab/>
      </w:r>
      <w:r>
        <w:rPr>
          <w:sz w:val="24"/>
        </w:rPr>
        <w:tab/>
      </w:r>
      <w:r>
        <w:rPr>
          <w:sz w:val="24"/>
        </w:rPr>
        <w:tab/>
      </w:r>
      <w:r>
        <w:rPr>
          <w:sz w:val="24"/>
        </w:rPr>
        <w:tab/>
        <w:t>November 30, 20</w:t>
      </w:r>
      <w:r w:rsidR="00DF1D3E">
        <w:rPr>
          <w:sz w:val="24"/>
        </w:rPr>
        <w:t>xx</w:t>
      </w:r>
    </w:p>
    <w:p w14:paraId="024A3DFE" w14:textId="77777777" w:rsidR="00B5346E" w:rsidRDefault="00B5346E" w:rsidP="00BA5ACA">
      <w:pPr>
        <w:rPr>
          <w:sz w:val="24"/>
        </w:rPr>
      </w:pPr>
      <w:r>
        <w:rPr>
          <w:sz w:val="24"/>
        </w:rPr>
        <w:t>Implementation Complete</w:t>
      </w:r>
      <w:r>
        <w:rPr>
          <w:sz w:val="24"/>
        </w:rPr>
        <w:tab/>
      </w:r>
      <w:r>
        <w:rPr>
          <w:sz w:val="24"/>
        </w:rPr>
        <w:tab/>
      </w:r>
      <w:r>
        <w:rPr>
          <w:sz w:val="24"/>
        </w:rPr>
        <w:tab/>
      </w:r>
      <w:r>
        <w:rPr>
          <w:sz w:val="24"/>
        </w:rPr>
        <w:tab/>
      </w:r>
      <w:r>
        <w:rPr>
          <w:sz w:val="24"/>
        </w:rPr>
        <w:tab/>
        <w:t>December 31, 20</w:t>
      </w:r>
      <w:r w:rsidR="00DF1D3E">
        <w:rPr>
          <w:sz w:val="24"/>
        </w:rPr>
        <w:t>xx</w:t>
      </w:r>
    </w:p>
    <w:p w14:paraId="7538E4A7" w14:textId="77777777" w:rsidR="00B5346E" w:rsidRDefault="00B5346E" w:rsidP="00BA5ACA">
      <w:pPr>
        <w:rPr>
          <w:sz w:val="24"/>
        </w:rPr>
      </w:pPr>
      <w:r>
        <w:rPr>
          <w:sz w:val="24"/>
        </w:rPr>
        <w:t>Training Complete</w:t>
      </w:r>
      <w:r>
        <w:rPr>
          <w:sz w:val="24"/>
        </w:rPr>
        <w:tab/>
      </w:r>
      <w:r>
        <w:rPr>
          <w:sz w:val="24"/>
        </w:rPr>
        <w:tab/>
      </w:r>
      <w:r>
        <w:rPr>
          <w:sz w:val="24"/>
        </w:rPr>
        <w:tab/>
      </w:r>
      <w:r>
        <w:rPr>
          <w:sz w:val="24"/>
        </w:rPr>
        <w:tab/>
      </w:r>
      <w:r>
        <w:rPr>
          <w:sz w:val="24"/>
        </w:rPr>
        <w:tab/>
      </w:r>
      <w:r>
        <w:rPr>
          <w:sz w:val="24"/>
        </w:rPr>
        <w:tab/>
        <w:t>February 20, 20</w:t>
      </w:r>
      <w:r w:rsidR="00DF1D3E">
        <w:rPr>
          <w:sz w:val="24"/>
        </w:rPr>
        <w:t>xx</w:t>
      </w:r>
    </w:p>
    <w:p w14:paraId="22A8E165" w14:textId="77777777" w:rsidR="00B5346E" w:rsidRDefault="00B5346E" w:rsidP="00BA5ACA">
      <w:pPr>
        <w:rPr>
          <w:sz w:val="24"/>
        </w:rPr>
      </w:pPr>
      <w:r>
        <w:rPr>
          <w:sz w:val="24"/>
        </w:rPr>
        <w:t>Project Completion Review</w:t>
      </w:r>
      <w:r>
        <w:rPr>
          <w:sz w:val="24"/>
        </w:rPr>
        <w:tab/>
      </w:r>
      <w:r>
        <w:rPr>
          <w:sz w:val="24"/>
        </w:rPr>
        <w:tab/>
      </w:r>
      <w:r>
        <w:rPr>
          <w:sz w:val="24"/>
        </w:rPr>
        <w:tab/>
      </w:r>
      <w:r>
        <w:rPr>
          <w:sz w:val="24"/>
        </w:rPr>
        <w:tab/>
      </w:r>
      <w:r>
        <w:rPr>
          <w:sz w:val="24"/>
        </w:rPr>
        <w:tab/>
        <w:t>February 25, 20</w:t>
      </w:r>
      <w:r w:rsidR="00DF1D3E">
        <w:rPr>
          <w:sz w:val="24"/>
        </w:rPr>
        <w:t>xx</w:t>
      </w:r>
    </w:p>
    <w:p w14:paraId="43DB9A83" w14:textId="77777777" w:rsidR="00B5346E" w:rsidRDefault="00B5346E" w:rsidP="00BA5ACA">
      <w:pPr>
        <w:rPr>
          <w:sz w:val="24"/>
        </w:rPr>
      </w:pPr>
      <w:r>
        <w:rPr>
          <w:sz w:val="24"/>
        </w:rPr>
        <w:t>Project Closure/Archives Complete</w:t>
      </w:r>
      <w:r>
        <w:rPr>
          <w:sz w:val="24"/>
        </w:rPr>
        <w:tab/>
      </w:r>
      <w:r>
        <w:rPr>
          <w:sz w:val="24"/>
        </w:rPr>
        <w:tab/>
      </w:r>
      <w:r>
        <w:rPr>
          <w:sz w:val="24"/>
        </w:rPr>
        <w:tab/>
      </w:r>
      <w:r>
        <w:rPr>
          <w:sz w:val="24"/>
        </w:rPr>
        <w:tab/>
        <w:t>March 3, 20</w:t>
      </w:r>
      <w:r w:rsidR="00DF1D3E">
        <w:rPr>
          <w:sz w:val="24"/>
        </w:rPr>
        <w:t>xx</w:t>
      </w:r>
    </w:p>
    <w:p w14:paraId="5AC35D9E" w14:textId="77777777" w:rsidR="00BA5ACA" w:rsidRDefault="00BA5ACA" w:rsidP="00BD327B">
      <w:pPr>
        <w:rPr>
          <w:sz w:val="24"/>
        </w:rPr>
      </w:pPr>
    </w:p>
    <w:p w14:paraId="13EB61EC" w14:textId="77777777" w:rsidR="00BA5ACA" w:rsidRPr="00053602" w:rsidRDefault="00BA5ACA" w:rsidP="00BA5ACA">
      <w:pPr>
        <w:pStyle w:val="Heading1"/>
        <w:jc w:val="left"/>
        <w:rPr>
          <w:smallCaps/>
          <w:sz w:val="28"/>
          <w:szCs w:val="28"/>
        </w:rPr>
      </w:pPr>
      <w:bookmarkStart w:id="10" w:name="_Toc332473324"/>
      <w:r>
        <w:rPr>
          <w:smallCaps/>
          <w:sz w:val="28"/>
          <w:szCs w:val="28"/>
        </w:rPr>
        <w:t>Acceptance Criteria</w:t>
      </w:r>
      <w:bookmarkEnd w:id="10"/>
    </w:p>
    <w:p w14:paraId="48186750" w14:textId="77777777" w:rsidR="00BA5ACA" w:rsidRDefault="00FE4529" w:rsidP="00BA5ACA">
      <w:pPr>
        <w:rPr>
          <w:color w:val="008000"/>
          <w:sz w:val="24"/>
        </w:rPr>
      </w:pPr>
      <w:r>
        <w:rPr>
          <w:color w:val="008000"/>
          <w:sz w:val="24"/>
        </w:rPr>
        <w:t>This section d</w:t>
      </w:r>
      <w:r w:rsidR="002A548F">
        <w:rPr>
          <w:color w:val="008000"/>
          <w:sz w:val="24"/>
        </w:rPr>
        <w:t xml:space="preserve">efines how the customer will accept the deliverables resulting from this SOW.  </w:t>
      </w:r>
      <w:r>
        <w:rPr>
          <w:color w:val="008000"/>
          <w:sz w:val="24"/>
        </w:rPr>
        <w:t xml:space="preserve">The acceptance of deliverables must be clearly defined and understood by all parties.  This section should include </w:t>
      </w:r>
      <w:r w:rsidR="00A56D22">
        <w:rPr>
          <w:color w:val="008000"/>
          <w:sz w:val="24"/>
        </w:rPr>
        <w:t xml:space="preserve">a description of </w:t>
      </w:r>
      <w:r>
        <w:rPr>
          <w:color w:val="008000"/>
          <w:sz w:val="24"/>
        </w:rPr>
        <w:t>h</w:t>
      </w:r>
      <w:r w:rsidR="00A56D22">
        <w:rPr>
          <w:color w:val="008000"/>
          <w:sz w:val="24"/>
        </w:rPr>
        <w:t xml:space="preserve">ow </w:t>
      </w:r>
      <w:r w:rsidR="002A548F">
        <w:rPr>
          <w:color w:val="008000"/>
          <w:sz w:val="24"/>
        </w:rPr>
        <w:t xml:space="preserve">both parties </w:t>
      </w:r>
      <w:r w:rsidR="00A56D22">
        <w:rPr>
          <w:color w:val="008000"/>
          <w:sz w:val="24"/>
        </w:rPr>
        <w:t xml:space="preserve">will </w:t>
      </w:r>
      <w:r w:rsidR="002A548F">
        <w:rPr>
          <w:color w:val="008000"/>
          <w:sz w:val="24"/>
        </w:rPr>
        <w:t>k</w:t>
      </w:r>
      <w:r>
        <w:rPr>
          <w:color w:val="008000"/>
          <w:sz w:val="24"/>
        </w:rPr>
        <w:t xml:space="preserve">now </w:t>
      </w:r>
      <w:r w:rsidR="00A56D22">
        <w:rPr>
          <w:color w:val="008000"/>
          <w:sz w:val="24"/>
        </w:rPr>
        <w:t>when</w:t>
      </w:r>
      <w:r>
        <w:rPr>
          <w:color w:val="008000"/>
          <w:sz w:val="24"/>
        </w:rPr>
        <w:t xml:space="preserve"> work is acceptable, </w:t>
      </w:r>
      <w:r w:rsidR="002A548F">
        <w:rPr>
          <w:color w:val="008000"/>
          <w:sz w:val="24"/>
        </w:rPr>
        <w:t xml:space="preserve">how it </w:t>
      </w:r>
      <w:r>
        <w:rPr>
          <w:color w:val="008000"/>
          <w:sz w:val="24"/>
        </w:rPr>
        <w:t xml:space="preserve">will </w:t>
      </w:r>
      <w:r w:rsidR="002A548F">
        <w:rPr>
          <w:color w:val="008000"/>
          <w:sz w:val="24"/>
        </w:rPr>
        <w:t>be accepted</w:t>
      </w:r>
      <w:r>
        <w:rPr>
          <w:color w:val="008000"/>
          <w:sz w:val="24"/>
        </w:rPr>
        <w:t>,</w:t>
      </w:r>
      <w:r w:rsidR="002A548F">
        <w:rPr>
          <w:color w:val="008000"/>
          <w:sz w:val="24"/>
        </w:rPr>
        <w:t xml:space="preserve"> and who is </w:t>
      </w:r>
      <w:r>
        <w:rPr>
          <w:color w:val="008000"/>
          <w:sz w:val="24"/>
        </w:rPr>
        <w:t>authorized to accept the work.</w:t>
      </w:r>
    </w:p>
    <w:p w14:paraId="6B4033F6" w14:textId="77777777" w:rsidR="00BA5ACA" w:rsidRDefault="00BA5ACA" w:rsidP="00BA5ACA">
      <w:pPr>
        <w:rPr>
          <w:color w:val="008000"/>
          <w:sz w:val="24"/>
        </w:rPr>
      </w:pPr>
    </w:p>
    <w:p w14:paraId="191664A6" w14:textId="77777777" w:rsidR="00BA5ACA" w:rsidRDefault="00A56D22" w:rsidP="00BA5ACA">
      <w:pPr>
        <w:rPr>
          <w:sz w:val="24"/>
        </w:rPr>
      </w:pPr>
      <w:r>
        <w:rPr>
          <w:sz w:val="24"/>
        </w:rPr>
        <w:t xml:space="preserve">For the Website Redesign Project the acceptance of all deliverables will reside with SCG’s Vice President of Marketing.   The VP of Marketing will maintain a small team of three advisors in order to ensure the completeness of each stage of the project and that the scope of work has been met.  Once a project phase is completed and the vendor provides their report/presentation for review and approval, the VP of Marketing will either sign off on the approval for the next phase to begin, or reply to the vendor, in writing, advising what tasks must still be accomplished.  </w:t>
      </w:r>
    </w:p>
    <w:p w14:paraId="0B1FE696" w14:textId="77777777" w:rsidR="00404339" w:rsidRDefault="00404339" w:rsidP="00BA5ACA">
      <w:pPr>
        <w:rPr>
          <w:sz w:val="24"/>
        </w:rPr>
      </w:pPr>
    </w:p>
    <w:p w14:paraId="61DDB765" w14:textId="77777777" w:rsidR="00404339" w:rsidRDefault="00404339" w:rsidP="00BA5ACA">
      <w:pPr>
        <w:rPr>
          <w:sz w:val="24"/>
        </w:rPr>
      </w:pPr>
      <w:r>
        <w:rPr>
          <w:sz w:val="24"/>
        </w:rPr>
        <w:t xml:space="preserve">Once all project tasks have been completed, the project will enter the handoff/closure stage.  During this stage of the project, the vendor will provide their project closure report and project task checklist to SCG’s VP of Marketing.  The acceptance of this documentation by SCG’s VP of Marketing will acknowledge acceptance of all project deliverables and that the vendor has met all assigned tasks.  </w:t>
      </w:r>
    </w:p>
    <w:p w14:paraId="11D192A8" w14:textId="77777777" w:rsidR="00404339" w:rsidRDefault="00404339" w:rsidP="00BA5ACA">
      <w:pPr>
        <w:rPr>
          <w:sz w:val="24"/>
        </w:rPr>
      </w:pPr>
    </w:p>
    <w:p w14:paraId="2FF3FF43" w14:textId="77777777" w:rsidR="00404339" w:rsidRDefault="00404339" w:rsidP="00BA5ACA">
      <w:pPr>
        <w:rPr>
          <w:sz w:val="24"/>
        </w:rPr>
      </w:pPr>
      <w:r>
        <w:rPr>
          <w:sz w:val="24"/>
        </w:rPr>
        <w:t xml:space="preserve">Any discrepancies involving completion of project tasks or disagreement between SCG and the chosen vendor will be referred to both organizations’ contracting offices for review and discussion.  </w:t>
      </w:r>
    </w:p>
    <w:p w14:paraId="3E948B13" w14:textId="77777777" w:rsidR="00336E95" w:rsidRDefault="00336E95" w:rsidP="00BD327B">
      <w:pPr>
        <w:rPr>
          <w:sz w:val="24"/>
        </w:rPr>
      </w:pPr>
    </w:p>
    <w:p w14:paraId="63A83AA8" w14:textId="77777777" w:rsidR="00336E95" w:rsidRPr="00053602" w:rsidRDefault="00336E95" w:rsidP="00336E95">
      <w:pPr>
        <w:pStyle w:val="Heading1"/>
        <w:jc w:val="left"/>
        <w:rPr>
          <w:smallCaps/>
          <w:sz w:val="28"/>
          <w:szCs w:val="28"/>
        </w:rPr>
      </w:pPr>
      <w:bookmarkStart w:id="11" w:name="_Toc332473325"/>
      <w:r>
        <w:rPr>
          <w:smallCaps/>
          <w:sz w:val="28"/>
          <w:szCs w:val="28"/>
        </w:rPr>
        <w:t>Other Requirements</w:t>
      </w:r>
      <w:bookmarkEnd w:id="11"/>
    </w:p>
    <w:p w14:paraId="47DF284E" w14:textId="77777777" w:rsidR="00336E95" w:rsidRDefault="009363F8" w:rsidP="00336E95">
      <w:pPr>
        <w:rPr>
          <w:color w:val="008000"/>
          <w:sz w:val="24"/>
        </w:rPr>
      </w:pPr>
      <w:r>
        <w:rPr>
          <w:color w:val="008000"/>
          <w:sz w:val="24"/>
        </w:rPr>
        <w:t>Any s</w:t>
      </w:r>
      <w:r w:rsidR="00336E95">
        <w:rPr>
          <w:color w:val="008000"/>
          <w:sz w:val="24"/>
        </w:rPr>
        <w:t>pecial requirements</w:t>
      </w:r>
      <w:r>
        <w:rPr>
          <w:color w:val="008000"/>
          <w:sz w:val="24"/>
        </w:rPr>
        <w:t>,</w:t>
      </w:r>
      <w:r w:rsidR="00336E95">
        <w:rPr>
          <w:color w:val="008000"/>
          <w:sz w:val="24"/>
        </w:rPr>
        <w:t xml:space="preserve"> such as security requirements (personnel with security c</w:t>
      </w:r>
      <w:r>
        <w:rPr>
          <w:color w:val="008000"/>
          <w:sz w:val="24"/>
        </w:rPr>
        <w:t>learance and what level, badges, etc.</w:t>
      </w:r>
      <w:r w:rsidR="00336E95">
        <w:rPr>
          <w:color w:val="008000"/>
          <w:sz w:val="24"/>
        </w:rPr>
        <w:t>)</w:t>
      </w:r>
      <w:r>
        <w:rPr>
          <w:color w:val="008000"/>
          <w:sz w:val="24"/>
        </w:rPr>
        <w:t xml:space="preserve"> should be described in this section</w:t>
      </w:r>
      <w:r w:rsidR="00336E95">
        <w:rPr>
          <w:color w:val="008000"/>
          <w:sz w:val="24"/>
        </w:rPr>
        <w:t xml:space="preserve">.  </w:t>
      </w:r>
      <w:r>
        <w:rPr>
          <w:color w:val="008000"/>
          <w:sz w:val="24"/>
        </w:rPr>
        <w:t>There should also be a description of any IT a</w:t>
      </w:r>
      <w:r w:rsidR="00336E95">
        <w:rPr>
          <w:color w:val="008000"/>
          <w:sz w:val="24"/>
        </w:rPr>
        <w:t>ccess restrictions</w:t>
      </w:r>
      <w:r>
        <w:rPr>
          <w:color w:val="008000"/>
          <w:sz w:val="24"/>
        </w:rPr>
        <w:t xml:space="preserve">/requirements or </w:t>
      </w:r>
      <w:r w:rsidR="00336E95">
        <w:rPr>
          <w:color w:val="008000"/>
          <w:sz w:val="24"/>
        </w:rPr>
        <w:t>system downtime</w:t>
      </w:r>
      <w:r w:rsidR="00BF0F9E">
        <w:rPr>
          <w:color w:val="008000"/>
          <w:sz w:val="24"/>
        </w:rPr>
        <w:t>/mai</w:t>
      </w:r>
      <w:r>
        <w:rPr>
          <w:color w:val="008000"/>
          <w:sz w:val="24"/>
        </w:rPr>
        <w:t xml:space="preserve">ntenance if required.  </w:t>
      </w:r>
    </w:p>
    <w:p w14:paraId="571A1A0B" w14:textId="77777777" w:rsidR="00336E95" w:rsidRDefault="00336E95" w:rsidP="00336E95">
      <w:pPr>
        <w:rPr>
          <w:color w:val="008000"/>
          <w:sz w:val="24"/>
        </w:rPr>
      </w:pPr>
    </w:p>
    <w:p w14:paraId="1F65EC71" w14:textId="77777777" w:rsidR="00336E95" w:rsidRDefault="00C25751" w:rsidP="00336E95">
      <w:pPr>
        <w:rPr>
          <w:sz w:val="24"/>
        </w:rPr>
      </w:pPr>
      <w:r>
        <w:rPr>
          <w:sz w:val="24"/>
        </w:rPr>
        <w:t xml:space="preserve">All vendor project team members will submit security forms to SCG for clearance and access badges to the facility.  All vendor programmers and quality control team members will be granted access to SCG servers and all necessary IT functions.  They will also be given temporary SGC accounts which are to be used only for work pertaining to the Website Redesign Project.  Upon completion of the project these accounts will be closed.  </w:t>
      </w:r>
    </w:p>
    <w:p w14:paraId="242C79BA" w14:textId="77777777" w:rsidR="00C25751" w:rsidRDefault="00C25751" w:rsidP="00336E95">
      <w:pPr>
        <w:rPr>
          <w:sz w:val="24"/>
        </w:rPr>
      </w:pPr>
    </w:p>
    <w:p w14:paraId="5946A3C5" w14:textId="77777777" w:rsidR="00C25751" w:rsidRDefault="00C25751" w:rsidP="00336E95">
      <w:pPr>
        <w:rPr>
          <w:sz w:val="24"/>
        </w:rPr>
      </w:pPr>
      <w:r>
        <w:rPr>
          <w:sz w:val="24"/>
        </w:rPr>
        <w:t xml:space="preserve">All programming and testing will be done in the </w:t>
      </w:r>
      <w:proofErr w:type="spellStart"/>
      <w:r>
        <w:rPr>
          <w:sz w:val="24"/>
        </w:rPr>
        <w:t>iLab</w:t>
      </w:r>
      <w:proofErr w:type="spellEnd"/>
      <w:r>
        <w:rPr>
          <w:sz w:val="24"/>
        </w:rPr>
        <w:t xml:space="preserve">.  A network outage will be scheduled for the implementation phase of this project.  Prior to the network outage, all servers will be backed up and a notification will be distributed to all users.  </w:t>
      </w:r>
    </w:p>
    <w:p w14:paraId="0605962F" w14:textId="77777777" w:rsidR="00BD327B" w:rsidRPr="00786584" w:rsidRDefault="00BD327B" w:rsidP="00BD327B">
      <w:pPr>
        <w:rPr>
          <w:b/>
          <w:smallCaps/>
          <w:sz w:val="28"/>
          <w:szCs w:val="28"/>
        </w:rPr>
      </w:pPr>
      <w:r>
        <w:rPr>
          <w:sz w:val="24"/>
        </w:rPr>
        <w:br w:type="page"/>
      </w:r>
    </w:p>
    <w:p w14:paraId="1F5F45D8" w14:textId="77777777" w:rsidR="003746D1" w:rsidRPr="00112B47" w:rsidRDefault="003746D1" w:rsidP="003746D1">
      <w:pPr>
        <w:rPr>
          <w:sz w:val="24"/>
        </w:rPr>
      </w:pPr>
      <w:r w:rsidRPr="00786584">
        <w:rPr>
          <w:b/>
          <w:smallCaps/>
          <w:sz w:val="28"/>
          <w:szCs w:val="28"/>
        </w:rPr>
        <w:lastRenderedPageBreak/>
        <w:t xml:space="preserve">Acceptance </w:t>
      </w:r>
    </w:p>
    <w:p w14:paraId="25072EDC" w14:textId="77777777" w:rsidR="003746D1" w:rsidRDefault="003746D1">
      <w:pPr>
        <w:pStyle w:val="BodyText"/>
      </w:pPr>
    </w:p>
    <w:p w14:paraId="1F9D7B07" w14:textId="77777777" w:rsidR="003746D1" w:rsidRDefault="003746D1"/>
    <w:p w14:paraId="77856B7E" w14:textId="77777777" w:rsidR="003746D1" w:rsidRDefault="003746D1">
      <w:pPr>
        <w:rPr>
          <w:sz w:val="24"/>
        </w:rPr>
      </w:pPr>
      <w:r>
        <w:rPr>
          <w:sz w:val="24"/>
        </w:rPr>
        <w:t>Approved by:</w:t>
      </w:r>
    </w:p>
    <w:p w14:paraId="5479CA91" w14:textId="77777777" w:rsidR="003746D1" w:rsidRDefault="003746D1">
      <w:pPr>
        <w:rPr>
          <w:sz w:val="24"/>
        </w:rPr>
      </w:pPr>
    </w:p>
    <w:p w14:paraId="5F5CF803" w14:textId="77777777" w:rsidR="003746D1" w:rsidRDefault="003746D1">
      <w:pPr>
        <w:pStyle w:val="Header"/>
        <w:tabs>
          <w:tab w:val="clear" w:pos="4320"/>
          <w:tab w:val="clear" w:pos="8640"/>
        </w:tabs>
        <w:rPr>
          <w:sz w:val="24"/>
        </w:rPr>
      </w:pPr>
    </w:p>
    <w:p w14:paraId="0CA3750B" w14:textId="77777777" w:rsidR="003746D1" w:rsidRDefault="003746D1">
      <w:pPr>
        <w:pStyle w:val="BodyText"/>
        <w:tabs>
          <w:tab w:val="left" w:leader="underscore" w:pos="5040"/>
          <w:tab w:val="left" w:pos="5760"/>
          <w:tab w:val="left" w:leader="underscore" w:pos="8640"/>
        </w:tabs>
      </w:pPr>
      <w:r>
        <w:tab/>
      </w:r>
      <w:r>
        <w:tab/>
        <w:t>Date:</w:t>
      </w:r>
      <w:r>
        <w:tab/>
      </w:r>
    </w:p>
    <w:p w14:paraId="75CDD453" w14:textId="77777777" w:rsidR="003746D1" w:rsidRPr="00D263FF" w:rsidRDefault="003746D1" w:rsidP="003746D1">
      <w:pPr>
        <w:rPr>
          <w:sz w:val="24"/>
        </w:rPr>
      </w:pPr>
      <w:r w:rsidRPr="00D263FF">
        <w:rPr>
          <w:sz w:val="24"/>
        </w:rPr>
        <w:t>&lt;</w:t>
      </w:r>
      <w:r w:rsidR="00F95554">
        <w:rPr>
          <w:sz w:val="24"/>
        </w:rPr>
        <w:t>Approvers Name</w:t>
      </w:r>
      <w:r w:rsidRPr="00D263FF">
        <w:rPr>
          <w:sz w:val="24"/>
        </w:rPr>
        <w:t>&gt;</w:t>
      </w:r>
    </w:p>
    <w:p w14:paraId="7457703B" w14:textId="77777777" w:rsidR="003746D1" w:rsidRPr="00D263FF" w:rsidRDefault="003746D1" w:rsidP="003746D1">
      <w:pPr>
        <w:rPr>
          <w:sz w:val="24"/>
        </w:rPr>
      </w:pPr>
      <w:r w:rsidRPr="00D263FF">
        <w:rPr>
          <w:sz w:val="24"/>
        </w:rPr>
        <w:t>&lt;</w:t>
      </w:r>
      <w:r w:rsidR="00F95554">
        <w:rPr>
          <w:sz w:val="24"/>
        </w:rPr>
        <w:t xml:space="preserve">Approvers </w:t>
      </w:r>
      <w:r w:rsidRPr="00D263FF">
        <w:rPr>
          <w:sz w:val="24"/>
        </w:rPr>
        <w:t>Title&gt;</w:t>
      </w:r>
    </w:p>
    <w:p w14:paraId="59797FD8" w14:textId="77777777" w:rsidR="003746D1" w:rsidRPr="00D263FF" w:rsidRDefault="003746D1" w:rsidP="003746D1">
      <w:pPr>
        <w:rPr>
          <w:sz w:val="24"/>
        </w:rPr>
      </w:pPr>
    </w:p>
    <w:p w14:paraId="252A576A" w14:textId="77777777" w:rsidR="003746D1" w:rsidRPr="00FC4E31" w:rsidRDefault="00916C12" w:rsidP="003746D1">
      <w:r>
        <w:t>This f</w:t>
      </w:r>
      <w:r w:rsidR="003746D1">
        <w:t xml:space="preserve">ree </w:t>
      </w:r>
      <w:r w:rsidR="00F95554">
        <w:t xml:space="preserve">Statement of Work </w:t>
      </w:r>
      <w:r w:rsidR="003746D1">
        <w:t>Template</w:t>
      </w:r>
      <w:r>
        <w:t xml:space="preserve"> is</w:t>
      </w:r>
      <w:r w:rsidR="003746D1">
        <w:t xml:space="preserve"> brought to you by </w:t>
      </w:r>
      <w:hyperlink r:id="rId15" w:history="1">
        <w:r w:rsidR="003746D1" w:rsidRPr="00924C01">
          <w:rPr>
            <w:rStyle w:val="Hyperlink"/>
          </w:rPr>
          <w:t>www.ProjectManagementDocs.com</w:t>
        </w:r>
      </w:hyperlink>
    </w:p>
    <w:sectPr w:rsidR="003746D1" w:rsidRPr="00FC4E31" w:rsidSect="003746D1">
      <w:pgSz w:w="12240" w:h="15840" w:code="1"/>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Miguel Jaime Mayor" w:date="2016-10-11T16:56:00Z" w:initials="MJM">
    <w:p w14:paraId="762E55C6" w14:textId="77777777" w:rsidR="004D1E39" w:rsidRDefault="004D1E39" w:rsidP="004D1E39">
      <w:pPr>
        <w:rPr>
          <w:color w:val="008000"/>
          <w:sz w:val="24"/>
        </w:rPr>
      </w:pPr>
      <w:r>
        <w:rPr>
          <w:rStyle w:val="CommentReference"/>
        </w:rPr>
        <w:annotationRef/>
      </w:r>
      <w:r>
        <w:rPr>
          <w:color w:val="008000"/>
          <w:sz w:val="24"/>
        </w:rPr>
        <w:t>This section should describe where the work will be performed by the vendor.  In some cases the vendor may perform all or some of its work on site at the customer’s location.  This is usually dependent on the type of industry or work being performed.  It is important to define this in case the customer requires the vendor to work at the customer’s site and to clarify any equipment and/or work space that will be provided.</w:t>
      </w:r>
    </w:p>
    <w:p w14:paraId="6A9D7BD2" w14:textId="77777777" w:rsidR="004D1E39" w:rsidRDefault="004D1E39" w:rsidP="004D1E39">
      <w:pPr>
        <w:rPr>
          <w:sz w:val="24"/>
        </w:rPr>
      </w:pPr>
    </w:p>
    <w:p w14:paraId="36A420E6" w14:textId="77777777" w:rsidR="004D1E39" w:rsidRDefault="004D1E39" w:rsidP="004D1E39">
      <w:pPr>
        <w:rPr>
          <w:sz w:val="24"/>
        </w:rPr>
      </w:pPr>
      <w:r>
        <w:rPr>
          <w:sz w:val="24"/>
        </w:rPr>
        <w:t>The selected vendor for the Website Redesign project will perform a majority of the work at its own facility.  The vendor will be required to meet at SCG’s facility once per week (day and time TBD) for a weekly status meeting.  Additionally, all project gate reviews will be held at SCG’s facility and attended by the vendor.  SCG will provide and arrange for meeting spaces within its facility for all required vendor meetings.  Once the project reaches the training phase, all training will be conducted at SCG’s facility.</w:t>
      </w:r>
    </w:p>
    <w:p w14:paraId="518EE9D3" w14:textId="77777777" w:rsidR="004D1E39" w:rsidRDefault="004D1E39">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8EE9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BFE2C" w14:textId="77777777" w:rsidR="008A5A18" w:rsidRDefault="008A5A18">
      <w:r>
        <w:separator/>
      </w:r>
    </w:p>
  </w:endnote>
  <w:endnote w:type="continuationSeparator" w:id="0">
    <w:p w14:paraId="1DB03B4B" w14:textId="77777777" w:rsidR="008A5A18" w:rsidRDefault="008A5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94136"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1E764B8" w14:textId="77777777" w:rsidR="00BE1BC8" w:rsidRDefault="00BE1B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662A3"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C3503">
      <w:rPr>
        <w:rStyle w:val="PageNumber"/>
        <w:noProof/>
      </w:rPr>
      <w:t>6</w:t>
    </w:r>
    <w:r>
      <w:rPr>
        <w:rStyle w:val="PageNumber"/>
      </w:rPr>
      <w:fldChar w:fldCharType="end"/>
    </w:r>
  </w:p>
  <w:p w14:paraId="6062EAF1" w14:textId="77777777" w:rsidR="00BE1BC8" w:rsidRDefault="00BE1BC8">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2FAFD" w14:textId="77777777" w:rsidR="008A5A18" w:rsidRDefault="008A5A18">
      <w:r>
        <w:separator/>
      </w:r>
    </w:p>
  </w:footnote>
  <w:footnote w:type="continuationSeparator" w:id="0">
    <w:p w14:paraId="35DED353" w14:textId="77777777" w:rsidR="008A5A18" w:rsidRDefault="008A5A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53946" w14:textId="77777777" w:rsidR="00BE1BC8" w:rsidRPr="00D70461" w:rsidRDefault="00474019" w:rsidP="003746D1">
    <w:pPr>
      <w:pStyle w:val="Header"/>
      <w:tabs>
        <w:tab w:val="clear" w:pos="8640"/>
        <w:tab w:val="right" w:pos="9360"/>
      </w:tabs>
      <w:rPr>
        <w:b/>
        <w:sz w:val="16"/>
        <w:szCs w:val="16"/>
      </w:rPr>
    </w:pPr>
    <w:r>
      <w:rPr>
        <w:noProof/>
        <w:color w:val="063C73"/>
        <w:lang w:val="en-PH" w:eastAsia="en-PH"/>
      </w:rPr>
      <w:drawing>
        <wp:inline distT="0" distB="0" distL="0" distR="0" wp14:anchorId="51D1EBA3" wp14:editId="7D49B9D5">
          <wp:extent cx="2057400" cy="333375"/>
          <wp:effectExtent l="0" t="0" r="0" b="9525"/>
          <wp:docPr id="2" name="Picture 2" descr="Project Management Template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Management Templat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57400" cy="333375"/>
                  </a:xfrm>
                  <a:prstGeom prst="rect">
                    <a:avLst/>
                  </a:prstGeom>
                  <a:noFill/>
                  <a:ln>
                    <a:noFill/>
                  </a:ln>
                </pic:spPr>
              </pic:pic>
            </a:graphicData>
          </a:graphic>
        </wp:inline>
      </w:drawing>
    </w:r>
    <w:r w:rsidR="00BE1BC8">
      <w:rPr>
        <w:rFonts w:ascii="Arial" w:hAnsi="Arial"/>
        <w:b/>
        <w:i/>
        <w:sz w:val="26"/>
      </w:rPr>
      <w:tab/>
    </w:r>
    <w:r w:rsidR="00BE1BC8" w:rsidRPr="00C7680C">
      <w:rPr>
        <w:rFonts w:ascii="Arial" w:hAnsi="Arial"/>
        <w:b/>
        <w:i/>
        <w:sz w:val="26"/>
      </w:rPr>
      <w:tab/>
    </w:r>
    <w:r w:rsidR="00B15BE7">
      <w:rPr>
        <w:b/>
        <w:sz w:val="16"/>
        <w:szCs w:val="16"/>
      </w:rPr>
      <w:t xml:space="preserve">Statement of Work </w:t>
    </w:r>
    <w:r w:rsidR="00B15BE7" w:rsidRPr="00D70461">
      <w:rPr>
        <w:b/>
        <w:sz w:val="16"/>
        <w:szCs w:val="16"/>
      </w:rPr>
      <w:t>T</w:t>
    </w:r>
    <w:r w:rsidR="00BE1BC8" w:rsidRPr="00D70461">
      <w:rPr>
        <w:b/>
        <w:sz w:val="16"/>
        <w:szCs w:val="16"/>
      </w:rPr>
      <w:t>emplate</w:t>
    </w:r>
  </w:p>
  <w:p w14:paraId="7DF31841" w14:textId="77777777" w:rsidR="00786584" w:rsidRPr="00D70461" w:rsidRDefault="00786584" w:rsidP="003746D1">
    <w:pPr>
      <w:pStyle w:val="Header"/>
      <w:tabs>
        <w:tab w:val="clear" w:pos="8640"/>
        <w:tab w:val="right" w:pos="9360"/>
      </w:tabs>
      <w:rPr>
        <w:rFonts w:ascii="Arial" w:hAnsi="Arial"/>
        <w:b/>
      </w:rPr>
    </w:pPr>
    <w:r w:rsidRPr="00D70461">
      <w:rPr>
        <w:b/>
        <w:sz w:val="16"/>
        <w:szCs w:val="16"/>
      </w:rPr>
      <w:tab/>
    </w:r>
    <w:r w:rsidRPr="00D70461">
      <w:rPr>
        <w:b/>
        <w:sz w:val="16"/>
        <w:szCs w:val="16"/>
      </w:rPr>
      <w:tab/>
    </w:r>
    <w:hyperlink r:id="rId3" w:history="1">
      <w:r w:rsidRPr="00D70461">
        <w:rPr>
          <w:rStyle w:val="Hyperlink"/>
          <w:b/>
          <w:sz w:val="16"/>
          <w:szCs w:val="16"/>
        </w:rPr>
        <w:t>www.ProjectManagementDocs.com</w:t>
      </w:r>
    </w:hyperlink>
  </w:p>
  <w:p w14:paraId="71F6700B" w14:textId="77777777" w:rsidR="00BE1BC8" w:rsidRPr="00D70461" w:rsidRDefault="00BE1B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FD4020"/>
    <w:multiLevelType w:val="hybridMultilevel"/>
    <w:tmpl w:val="78DC027A"/>
    <w:lvl w:ilvl="0" w:tplc="04090011">
      <w:start w:val="1"/>
      <w:numFmt w:val="decimal"/>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7D77CA"/>
    <w:multiLevelType w:val="hybridMultilevel"/>
    <w:tmpl w:val="96BC4510"/>
    <w:lvl w:ilvl="0" w:tplc="89F635A2">
      <w:start w:val="1"/>
      <w:numFmt w:val="bullet"/>
      <w:lvlText w:val=""/>
      <w:lvlJc w:val="left"/>
      <w:pPr>
        <w:tabs>
          <w:tab w:val="num" w:pos="720"/>
        </w:tabs>
        <w:ind w:left="720" w:hanging="360"/>
      </w:pPr>
      <w:rPr>
        <w:rFonts w:ascii="Symbol" w:hAnsi="Symbol" w:hint="default"/>
      </w:rPr>
    </w:lvl>
    <w:lvl w:ilvl="1" w:tplc="02247872" w:tentative="1">
      <w:start w:val="1"/>
      <w:numFmt w:val="bullet"/>
      <w:lvlText w:val="o"/>
      <w:lvlJc w:val="left"/>
      <w:pPr>
        <w:tabs>
          <w:tab w:val="num" w:pos="1440"/>
        </w:tabs>
        <w:ind w:left="1440" w:hanging="360"/>
      </w:pPr>
      <w:rPr>
        <w:rFonts w:ascii="Courier New" w:hAnsi="Courier New" w:cs="Arial" w:hint="default"/>
      </w:rPr>
    </w:lvl>
    <w:lvl w:ilvl="2" w:tplc="49BAD7B4" w:tentative="1">
      <w:start w:val="1"/>
      <w:numFmt w:val="bullet"/>
      <w:lvlText w:val=""/>
      <w:lvlJc w:val="left"/>
      <w:pPr>
        <w:tabs>
          <w:tab w:val="num" w:pos="2160"/>
        </w:tabs>
        <w:ind w:left="2160" w:hanging="360"/>
      </w:pPr>
      <w:rPr>
        <w:rFonts w:ascii="Wingdings" w:hAnsi="Wingdings" w:hint="default"/>
      </w:rPr>
    </w:lvl>
    <w:lvl w:ilvl="3" w:tplc="D77C436A" w:tentative="1">
      <w:start w:val="1"/>
      <w:numFmt w:val="bullet"/>
      <w:lvlText w:val=""/>
      <w:lvlJc w:val="left"/>
      <w:pPr>
        <w:tabs>
          <w:tab w:val="num" w:pos="2880"/>
        </w:tabs>
        <w:ind w:left="2880" w:hanging="360"/>
      </w:pPr>
      <w:rPr>
        <w:rFonts w:ascii="Symbol" w:hAnsi="Symbol" w:hint="default"/>
      </w:rPr>
    </w:lvl>
    <w:lvl w:ilvl="4" w:tplc="8AA2F146" w:tentative="1">
      <w:start w:val="1"/>
      <w:numFmt w:val="bullet"/>
      <w:lvlText w:val="o"/>
      <w:lvlJc w:val="left"/>
      <w:pPr>
        <w:tabs>
          <w:tab w:val="num" w:pos="3600"/>
        </w:tabs>
        <w:ind w:left="3600" w:hanging="360"/>
      </w:pPr>
      <w:rPr>
        <w:rFonts w:ascii="Courier New" w:hAnsi="Courier New" w:cs="Arial" w:hint="default"/>
      </w:rPr>
    </w:lvl>
    <w:lvl w:ilvl="5" w:tplc="908E23FE" w:tentative="1">
      <w:start w:val="1"/>
      <w:numFmt w:val="bullet"/>
      <w:lvlText w:val=""/>
      <w:lvlJc w:val="left"/>
      <w:pPr>
        <w:tabs>
          <w:tab w:val="num" w:pos="4320"/>
        </w:tabs>
        <w:ind w:left="4320" w:hanging="360"/>
      </w:pPr>
      <w:rPr>
        <w:rFonts w:ascii="Wingdings" w:hAnsi="Wingdings" w:hint="default"/>
      </w:rPr>
    </w:lvl>
    <w:lvl w:ilvl="6" w:tplc="27B227E4" w:tentative="1">
      <w:start w:val="1"/>
      <w:numFmt w:val="bullet"/>
      <w:lvlText w:val=""/>
      <w:lvlJc w:val="left"/>
      <w:pPr>
        <w:tabs>
          <w:tab w:val="num" w:pos="5040"/>
        </w:tabs>
        <w:ind w:left="5040" w:hanging="360"/>
      </w:pPr>
      <w:rPr>
        <w:rFonts w:ascii="Symbol" w:hAnsi="Symbol" w:hint="default"/>
      </w:rPr>
    </w:lvl>
    <w:lvl w:ilvl="7" w:tplc="C05C1BF8" w:tentative="1">
      <w:start w:val="1"/>
      <w:numFmt w:val="bullet"/>
      <w:lvlText w:val="o"/>
      <w:lvlJc w:val="left"/>
      <w:pPr>
        <w:tabs>
          <w:tab w:val="num" w:pos="5760"/>
        </w:tabs>
        <w:ind w:left="5760" w:hanging="360"/>
      </w:pPr>
      <w:rPr>
        <w:rFonts w:ascii="Courier New" w:hAnsi="Courier New" w:cs="Arial" w:hint="default"/>
      </w:rPr>
    </w:lvl>
    <w:lvl w:ilvl="8" w:tplc="55D43F2A" w:tentative="1">
      <w:start w:val="1"/>
      <w:numFmt w:val="bullet"/>
      <w:lvlText w:val=""/>
      <w:lvlJc w:val="left"/>
      <w:pPr>
        <w:tabs>
          <w:tab w:val="num" w:pos="6480"/>
        </w:tabs>
        <w:ind w:left="6480" w:hanging="360"/>
      </w:pPr>
      <w:rPr>
        <w:rFonts w:ascii="Wingdings" w:hAnsi="Wingdings" w:hint="default"/>
      </w:rPr>
    </w:lvl>
  </w:abstractNum>
  <w:abstractNum w:abstractNumId="5">
    <w:nsid w:val="15B877AE"/>
    <w:multiLevelType w:val="hybridMultilevel"/>
    <w:tmpl w:val="2FC4006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A167A74"/>
    <w:multiLevelType w:val="hybridMultilevel"/>
    <w:tmpl w:val="092E9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8242C55"/>
    <w:multiLevelType w:val="hybridMultilevel"/>
    <w:tmpl w:val="0C2AE6D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AC3465B"/>
    <w:multiLevelType w:val="hybridMultilevel"/>
    <w:tmpl w:val="C88A0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D100D75"/>
    <w:multiLevelType w:val="hybridMultilevel"/>
    <w:tmpl w:val="F8625A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E56F0B"/>
    <w:multiLevelType w:val="hybridMultilevel"/>
    <w:tmpl w:val="801AC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92D358B"/>
    <w:multiLevelType w:val="hybridMultilevel"/>
    <w:tmpl w:val="30AECC6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D7B6338"/>
    <w:multiLevelType w:val="hybridMultilevel"/>
    <w:tmpl w:val="62885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8D566E3"/>
    <w:multiLevelType w:val="hybridMultilevel"/>
    <w:tmpl w:val="AC4A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206F25"/>
    <w:multiLevelType w:val="hybridMultilevel"/>
    <w:tmpl w:val="7ED0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31">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76A0FBD"/>
    <w:multiLevelType w:val="hybridMultilevel"/>
    <w:tmpl w:val="F5C0699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C7430D"/>
    <w:multiLevelType w:val="hybridMultilevel"/>
    <w:tmpl w:val="022C8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4"/>
  </w:num>
  <w:num w:numId="2">
    <w:abstractNumId w:val="7"/>
  </w:num>
  <w:num w:numId="3">
    <w:abstractNumId w:val="34"/>
  </w:num>
  <w:num w:numId="4">
    <w:abstractNumId w:val="11"/>
  </w:num>
  <w:num w:numId="5">
    <w:abstractNumId w:val="23"/>
  </w:num>
  <w:num w:numId="6">
    <w:abstractNumId w:val="36"/>
  </w:num>
  <w:num w:numId="7">
    <w:abstractNumId w:val="21"/>
  </w:num>
  <w:num w:numId="8">
    <w:abstractNumId w:val="20"/>
  </w:num>
  <w:num w:numId="9">
    <w:abstractNumId w:val="31"/>
  </w:num>
  <w:num w:numId="10">
    <w:abstractNumId w:val="14"/>
  </w:num>
  <w:num w:numId="11">
    <w:abstractNumId w:val="15"/>
  </w:num>
  <w:num w:numId="12">
    <w:abstractNumId w:val="41"/>
  </w:num>
  <w:num w:numId="13">
    <w:abstractNumId w:val="39"/>
  </w:num>
  <w:num w:numId="14">
    <w:abstractNumId w:val="13"/>
  </w:num>
  <w:num w:numId="15">
    <w:abstractNumId w:val="25"/>
  </w:num>
  <w:num w:numId="16">
    <w:abstractNumId w:val="22"/>
  </w:num>
  <w:num w:numId="17">
    <w:abstractNumId w:val="43"/>
  </w:num>
  <w:num w:numId="18">
    <w:abstractNumId w:val="27"/>
  </w:num>
  <w:num w:numId="19">
    <w:abstractNumId w:val="42"/>
  </w:num>
  <w:num w:numId="20">
    <w:abstractNumId w:val="3"/>
  </w:num>
  <w:num w:numId="21">
    <w:abstractNumId w:val="40"/>
  </w:num>
  <w:num w:numId="22">
    <w:abstractNumId w:val="29"/>
  </w:num>
  <w:num w:numId="23">
    <w:abstractNumId w:val="37"/>
  </w:num>
  <w:num w:numId="24">
    <w:abstractNumId w:val="35"/>
  </w:num>
  <w:num w:numId="25">
    <w:abstractNumId w:val="26"/>
  </w:num>
  <w:num w:numId="26">
    <w:abstractNumId w:val="0"/>
  </w:num>
  <w:num w:numId="27">
    <w:abstractNumId w:val="1"/>
  </w:num>
  <w:num w:numId="28">
    <w:abstractNumId w:val="28"/>
  </w:num>
  <w:num w:numId="29">
    <w:abstractNumId w:val="32"/>
  </w:num>
  <w:num w:numId="30">
    <w:abstractNumId w:val="5"/>
  </w:num>
  <w:num w:numId="31">
    <w:abstractNumId w:val="17"/>
  </w:num>
  <w:num w:numId="32">
    <w:abstractNumId w:val="30"/>
  </w:num>
  <w:num w:numId="33">
    <w:abstractNumId w:val="19"/>
  </w:num>
  <w:num w:numId="34">
    <w:abstractNumId w:val="24"/>
  </w:num>
  <w:num w:numId="35">
    <w:abstractNumId w:val="10"/>
  </w:num>
  <w:num w:numId="36">
    <w:abstractNumId w:val="38"/>
  </w:num>
  <w:num w:numId="37">
    <w:abstractNumId w:val="18"/>
  </w:num>
  <w:num w:numId="38">
    <w:abstractNumId w:val="6"/>
  </w:num>
  <w:num w:numId="39">
    <w:abstractNumId w:val="16"/>
  </w:num>
  <w:num w:numId="40">
    <w:abstractNumId w:val="33"/>
  </w:num>
  <w:num w:numId="41">
    <w:abstractNumId w:val="8"/>
  </w:num>
  <w:num w:numId="42">
    <w:abstractNumId w:val="12"/>
  </w:num>
  <w:num w:numId="43">
    <w:abstractNumId w:val="9"/>
  </w:num>
  <w:num w:numId="4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guel Jaime Mayor">
    <w15:presenceInfo w15:providerId="None" w15:userId="Miguel Jaime May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5D1"/>
    <w:rsid w:val="00005012"/>
    <w:rsid w:val="00007569"/>
    <w:rsid w:val="000212B5"/>
    <w:rsid w:val="000240C4"/>
    <w:rsid w:val="00033D21"/>
    <w:rsid w:val="000367F2"/>
    <w:rsid w:val="00052887"/>
    <w:rsid w:val="00071B13"/>
    <w:rsid w:val="000B023D"/>
    <w:rsid w:val="000C61E2"/>
    <w:rsid w:val="00107FED"/>
    <w:rsid w:val="00112B47"/>
    <w:rsid w:val="0011338C"/>
    <w:rsid w:val="001143B4"/>
    <w:rsid w:val="001201DE"/>
    <w:rsid w:val="00122A52"/>
    <w:rsid w:val="00134C73"/>
    <w:rsid w:val="00140327"/>
    <w:rsid w:val="001428BE"/>
    <w:rsid w:val="001829C9"/>
    <w:rsid w:val="0018759E"/>
    <w:rsid w:val="00194331"/>
    <w:rsid w:val="001B2049"/>
    <w:rsid w:val="001B4495"/>
    <w:rsid w:val="001B5333"/>
    <w:rsid w:val="001B728B"/>
    <w:rsid w:val="001C086D"/>
    <w:rsid w:val="001C70BA"/>
    <w:rsid w:val="001E4C4E"/>
    <w:rsid w:val="001F0B66"/>
    <w:rsid w:val="00214435"/>
    <w:rsid w:val="00250BCA"/>
    <w:rsid w:val="00270FB0"/>
    <w:rsid w:val="00277130"/>
    <w:rsid w:val="00291DE1"/>
    <w:rsid w:val="002976D1"/>
    <w:rsid w:val="002A548F"/>
    <w:rsid w:val="002A72B3"/>
    <w:rsid w:val="002B1540"/>
    <w:rsid w:val="002C35F5"/>
    <w:rsid w:val="002D26BC"/>
    <w:rsid w:val="002D35D1"/>
    <w:rsid w:val="002E2224"/>
    <w:rsid w:val="002E2840"/>
    <w:rsid w:val="002F0DD4"/>
    <w:rsid w:val="002F6983"/>
    <w:rsid w:val="00320A42"/>
    <w:rsid w:val="00331280"/>
    <w:rsid w:val="00336E95"/>
    <w:rsid w:val="0035445F"/>
    <w:rsid w:val="003746D1"/>
    <w:rsid w:val="0039199B"/>
    <w:rsid w:val="003A035B"/>
    <w:rsid w:val="003B30D1"/>
    <w:rsid w:val="003C2724"/>
    <w:rsid w:val="003C7355"/>
    <w:rsid w:val="003D45B3"/>
    <w:rsid w:val="003D5D82"/>
    <w:rsid w:val="003F278F"/>
    <w:rsid w:val="00403A6D"/>
    <w:rsid w:val="00404339"/>
    <w:rsid w:val="0042617A"/>
    <w:rsid w:val="00427A8D"/>
    <w:rsid w:val="00432896"/>
    <w:rsid w:val="004442F3"/>
    <w:rsid w:val="00444DEB"/>
    <w:rsid w:val="00471B44"/>
    <w:rsid w:val="00474019"/>
    <w:rsid w:val="004963C0"/>
    <w:rsid w:val="004A0C9D"/>
    <w:rsid w:val="004D1E39"/>
    <w:rsid w:val="004D45D9"/>
    <w:rsid w:val="004E1053"/>
    <w:rsid w:val="004E13D2"/>
    <w:rsid w:val="00536519"/>
    <w:rsid w:val="005408FC"/>
    <w:rsid w:val="00542CAC"/>
    <w:rsid w:val="00562BE0"/>
    <w:rsid w:val="00582B31"/>
    <w:rsid w:val="005F7D45"/>
    <w:rsid w:val="006343FE"/>
    <w:rsid w:val="00644CD7"/>
    <w:rsid w:val="00645314"/>
    <w:rsid w:val="00675C35"/>
    <w:rsid w:val="006858BD"/>
    <w:rsid w:val="006B3B8B"/>
    <w:rsid w:val="006E2E8F"/>
    <w:rsid w:val="006E64BF"/>
    <w:rsid w:val="00707BFB"/>
    <w:rsid w:val="00707E5B"/>
    <w:rsid w:val="007421B5"/>
    <w:rsid w:val="007820D3"/>
    <w:rsid w:val="00786584"/>
    <w:rsid w:val="007B0C5C"/>
    <w:rsid w:val="007E167B"/>
    <w:rsid w:val="007F2855"/>
    <w:rsid w:val="00865339"/>
    <w:rsid w:val="00875C53"/>
    <w:rsid w:val="008A5A18"/>
    <w:rsid w:val="008B7CCC"/>
    <w:rsid w:val="008D025D"/>
    <w:rsid w:val="008D1162"/>
    <w:rsid w:val="00905D19"/>
    <w:rsid w:val="00916C12"/>
    <w:rsid w:val="009363F8"/>
    <w:rsid w:val="00947BFA"/>
    <w:rsid w:val="009573EA"/>
    <w:rsid w:val="0096196C"/>
    <w:rsid w:val="009636D7"/>
    <w:rsid w:val="009640FE"/>
    <w:rsid w:val="00992622"/>
    <w:rsid w:val="009A5C67"/>
    <w:rsid w:val="009D7367"/>
    <w:rsid w:val="009F7228"/>
    <w:rsid w:val="00A21B06"/>
    <w:rsid w:val="00A53BBC"/>
    <w:rsid w:val="00A56D22"/>
    <w:rsid w:val="00A818DE"/>
    <w:rsid w:val="00AC0696"/>
    <w:rsid w:val="00AC25A1"/>
    <w:rsid w:val="00AD5957"/>
    <w:rsid w:val="00AD6E75"/>
    <w:rsid w:val="00AF53D7"/>
    <w:rsid w:val="00B15BE7"/>
    <w:rsid w:val="00B2279C"/>
    <w:rsid w:val="00B330E7"/>
    <w:rsid w:val="00B5346E"/>
    <w:rsid w:val="00B67493"/>
    <w:rsid w:val="00BA5ACA"/>
    <w:rsid w:val="00BC76E7"/>
    <w:rsid w:val="00BD327B"/>
    <w:rsid w:val="00BE1BC8"/>
    <w:rsid w:val="00BF0F9E"/>
    <w:rsid w:val="00C128EE"/>
    <w:rsid w:val="00C152BB"/>
    <w:rsid w:val="00C25751"/>
    <w:rsid w:val="00C51122"/>
    <w:rsid w:val="00C51609"/>
    <w:rsid w:val="00C74E46"/>
    <w:rsid w:val="00C76367"/>
    <w:rsid w:val="00C7680C"/>
    <w:rsid w:val="00C80CE0"/>
    <w:rsid w:val="00C92A02"/>
    <w:rsid w:val="00CA3E75"/>
    <w:rsid w:val="00CC02E3"/>
    <w:rsid w:val="00CC4435"/>
    <w:rsid w:val="00CE7D08"/>
    <w:rsid w:val="00D24436"/>
    <w:rsid w:val="00D27425"/>
    <w:rsid w:val="00D45487"/>
    <w:rsid w:val="00D5696F"/>
    <w:rsid w:val="00D70461"/>
    <w:rsid w:val="00D84602"/>
    <w:rsid w:val="00D95123"/>
    <w:rsid w:val="00DB799D"/>
    <w:rsid w:val="00DC3503"/>
    <w:rsid w:val="00DE4226"/>
    <w:rsid w:val="00DF1D3E"/>
    <w:rsid w:val="00DF22F5"/>
    <w:rsid w:val="00E045C9"/>
    <w:rsid w:val="00E179C0"/>
    <w:rsid w:val="00E32315"/>
    <w:rsid w:val="00E45EF5"/>
    <w:rsid w:val="00E6074A"/>
    <w:rsid w:val="00E92AEE"/>
    <w:rsid w:val="00EC1D99"/>
    <w:rsid w:val="00EC5669"/>
    <w:rsid w:val="00F37FBD"/>
    <w:rsid w:val="00F4554D"/>
    <w:rsid w:val="00F45886"/>
    <w:rsid w:val="00F51E96"/>
    <w:rsid w:val="00F602EB"/>
    <w:rsid w:val="00F8473B"/>
    <w:rsid w:val="00F906CB"/>
    <w:rsid w:val="00F95554"/>
    <w:rsid w:val="00FB1EE1"/>
    <w:rsid w:val="00FC37D9"/>
    <w:rsid w:val="00FD55F1"/>
    <w:rsid w:val="00FE452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3E9ADF25"/>
  <w15:docId w15:val="{37134245-CE26-495E-BFA3-DD1DA3377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basedOn w:val="DefaultParagraphFont"/>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284230">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838822">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ProjectManagementDocs.com" TargetMode="Externa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3" Type="http://schemas.openxmlformats.org/officeDocument/2006/relationships/hyperlink" Target="http://www.ProjectManagementDocs.com" TargetMode="External"/><Relationship Id="rId2" Type="http://schemas.openxmlformats.org/officeDocument/2006/relationships/image" Target="media/image1.jpeg"/><Relationship Id="rId1" Type="http://schemas.openxmlformats.org/officeDocument/2006/relationships/hyperlink" Target="http://www.120socie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Statement of Work Template</vt:lpstr>
    </vt:vector>
  </TitlesOfParts>
  <Company/>
  <LinksUpToDate>false</LinksUpToDate>
  <CharactersWithSpaces>10632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subject>Statement of Work (SOW) Template</dc:subject>
  <dc:creator>www.ProjectManagementDocs.com</dc:creator>
  <cp:lastModifiedBy>Adrian</cp:lastModifiedBy>
  <cp:revision>4</cp:revision>
  <cp:lastPrinted>2009-01-25T04:18:00Z</cp:lastPrinted>
  <dcterms:created xsi:type="dcterms:W3CDTF">2016-10-11T08:54:00Z</dcterms:created>
  <dcterms:modified xsi:type="dcterms:W3CDTF">2016-10-12T01:44:00Z</dcterms:modified>
</cp:coreProperties>
</file>